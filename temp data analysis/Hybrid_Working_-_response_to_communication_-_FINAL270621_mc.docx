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9ED15" w14:textId="77777777" w:rsidR="00F3357E" w:rsidRDefault="001F23BC">
      <w:pPr>
        <w:pStyle w:val="H2"/>
      </w:pPr>
      <w:r>
        <w:t>Hybrid Working - response to communication - FINAL</w:t>
      </w:r>
    </w:p>
    <w:p w14:paraId="350937DD" w14:textId="77777777" w:rsidR="00F3357E" w:rsidRDefault="00F3357E"/>
    <w:p w14:paraId="3DB0EF14" w14:textId="77777777" w:rsidR="00F3357E" w:rsidRDefault="00F3357E">
      <w:pPr>
        <w:pStyle w:val="BlockSeparator"/>
      </w:pPr>
    </w:p>
    <w:p w14:paraId="47D0AB48" w14:textId="77777777" w:rsidR="00F3357E" w:rsidRDefault="001F23BC">
      <w:pPr>
        <w:pStyle w:val="BlockStartLabel"/>
      </w:pPr>
      <w:r>
        <w:t>Start of Block: Introduction and consent</w:t>
      </w:r>
    </w:p>
    <w:tbl>
      <w:tblPr>
        <w:tblStyle w:val="QQuestionIconTable"/>
        <w:tblW w:w="50" w:type="auto"/>
        <w:tblLook w:val="07E0" w:firstRow="1" w:lastRow="1" w:firstColumn="1" w:lastColumn="1" w:noHBand="1" w:noVBand="1"/>
      </w:tblPr>
      <w:tblGrid>
        <w:gridCol w:w="380"/>
      </w:tblGrid>
      <w:tr w:rsidR="00F3357E" w14:paraId="79DA1046" w14:textId="77777777">
        <w:tc>
          <w:tcPr>
            <w:tcW w:w="50" w:type="dxa"/>
          </w:tcPr>
          <w:p w14:paraId="2B47BAE8" w14:textId="77777777" w:rsidR="00F3357E" w:rsidRDefault="001F23BC">
            <w:pPr>
              <w:keepNext/>
            </w:pPr>
            <w:r>
              <w:rPr>
                <w:noProof/>
              </w:rPr>
              <w:drawing>
                <wp:inline distT="0" distB="0" distL="0" distR="0" wp14:anchorId="2C7BFF77" wp14:editId="2C044808">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3DAF3DE6" w14:textId="77777777" w:rsidR="00F3357E" w:rsidRDefault="00F3357E"/>
    <w:p w14:paraId="63E18019" w14:textId="77777777" w:rsidR="00C90ADA" w:rsidRDefault="001F23BC">
      <w:pPr>
        <w:keepNext/>
        <w:rPr>
          <w:ins w:id="0" w:author="Chennells, Matt" w:date="2021-11-05T13:34:00Z"/>
        </w:rPr>
      </w:pPr>
      <w:proofErr w:type="spellStart"/>
      <w:r>
        <w:t>intro_consent</w:t>
      </w:r>
      <w:proofErr w:type="spellEnd"/>
      <w:r>
        <w:t xml:space="preserve"> </w:t>
      </w:r>
      <w:r>
        <w:br/>
      </w:r>
      <w:r>
        <w:rPr>
          <w:b/>
        </w:rPr>
        <w:t>Welcome to our survey on the future of working at FTI consulting!</w:t>
      </w:r>
      <w:r>
        <w:t xml:space="preserve">  </w:t>
      </w:r>
      <w:r>
        <w:br/>
        <w:t xml:space="preserve">  </w:t>
      </w:r>
      <w:r w:rsidRPr="00F5617E">
        <w:rPr>
          <w:b/>
          <w:highlight w:val="yellow"/>
        </w:rPr>
        <w:t>Returning to working in the office after the pandemic under new hybrid working principles</w:t>
      </w:r>
      <w:r>
        <w:t xml:space="preserve">  </w:t>
      </w:r>
      <w:r>
        <w:br/>
      </w:r>
      <w:r>
        <w:br/>
        <w:t xml:space="preserve"> We invite you to participate in this research, exploring employees’ and leaders’ perceptions and experiences of hybrid working at FTI Consulting. This is an indep</w:t>
      </w:r>
      <w:r>
        <w:t>endent piece of research conducted by researchers from Warwick Business School, in collaboration with FTI Consulting. The research project is endorsed by FTI Consulting. </w:t>
      </w:r>
      <w:r>
        <w:br/>
        <w:t xml:space="preserve"> </w:t>
      </w:r>
      <w:r>
        <w:br/>
        <w:t xml:space="preserve"> </w:t>
      </w:r>
      <w:r w:rsidRPr="00C90ADA">
        <w:rPr>
          <w:highlight w:val="yellow"/>
        </w:rPr>
        <w:t>The research project aims to establish employees’ and leaders’ perceptions and exp</w:t>
      </w:r>
      <w:r w:rsidRPr="00C90ADA">
        <w:rPr>
          <w:highlight w:val="yellow"/>
        </w:rPr>
        <w:t>eriences with returning to office work after the Covid-19 pandemic.</w:t>
      </w:r>
      <w:r>
        <w:t xml:space="preserve"> Your responses will help inform the company's hybrid working principles and how those are implemented </w:t>
      </w:r>
      <w:proofErr w:type="gramStart"/>
      <w:r>
        <w:t>company-wide</w:t>
      </w:r>
      <w:proofErr w:type="gramEnd"/>
      <w:r>
        <w:t>.       To track the experience over time, we invite you to participate in</w:t>
      </w:r>
      <w:r>
        <w:t xml:space="preserve"> three surveys.</w:t>
      </w:r>
    </w:p>
    <w:p w14:paraId="50CA6B15" w14:textId="1B72B2D4" w:rsidR="00C90ADA" w:rsidRDefault="00C90ADA">
      <w:pPr>
        <w:keepNext/>
        <w:rPr>
          <w:ins w:id="1" w:author="Chennells, Matt" w:date="2021-11-05T13:34:00Z"/>
        </w:rPr>
      </w:pPr>
    </w:p>
    <w:p w14:paraId="1A43238B" w14:textId="699B6D08" w:rsidR="00C90ADA" w:rsidRDefault="00C90ADA">
      <w:pPr>
        <w:keepNext/>
        <w:rPr>
          <w:ins w:id="2" w:author="Chennells, Matt" w:date="2021-11-05T13:34:00Z"/>
        </w:rPr>
      </w:pPr>
      <w:ins w:id="3" w:author="Chennells, Matt" w:date="2021-11-05T13:34:00Z">
        <w:r>
          <w:t>This is the second survey?</w:t>
        </w:r>
      </w:ins>
    </w:p>
    <w:p w14:paraId="3EDD7246" w14:textId="77777777" w:rsidR="00C90ADA" w:rsidRDefault="00C90ADA">
      <w:pPr>
        <w:keepNext/>
        <w:rPr>
          <w:ins w:id="4" w:author="Chennells, Matt" w:date="2021-11-05T13:34:00Z"/>
        </w:rPr>
      </w:pPr>
    </w:p>
    <w:p w14:paraId="046A8C98" w14:textId="77777777" w:rsidR="00C90ADA" w:rsidRDefault="001F23BC">
      <w:pPr>
        <w:keepNext/>
        <w:rPr>
          <w:ins w:id="5" w:author="Chennells, Matt" w:date="2021-11-05T13:34:00Z"/>
        </w:rPr>
      </w:pPr>
      <w:r>
        <w:t xml:space="preserve"> We are also looking for volunteers to participate in a weekly diary study to better understand how the new hybrid work principles are implemented in everyday working life.  </w:t>
      </w:r>
    </w:p>
    <w:p w14:paraId="5110B1FD" w14:textId="5D763F69" w:rsidR="00C90ADA" w:rsidRDefault="00C90ADA">
      <w:pPr>
        <w:keepNext/>
        <w:rPr>
          <w:ins w:id="6" w:author="Chennells, Matt" w:date="2021-11-05T13:34:00Z"/>
        </w:rPr>
      </w:pPr>
    </w:p>
    <w:p w14:paraId="1C6B8619" w14:textId="30DF6BED" w:rsidR="00C90ADA" w:rsidRDefault="00C90ADA">
      <w:pPr>
        <w:keepNext/>
        <w:rPr>
          <w:ins w:id="7" w:author="Chennells, Matt" w:date="2021-11-05T13:34:00Z"/>
        </w:rPr>
      </w:pPr>
      <w:ins w:id="8" w:author="Chennells, Matt" w:date="2021-11-05T13:34:00Z">
        <w:r>
          <w:t xml:space="preserve">What to do if someone wants to be a part of this? </w:t>
        </w:r>
      </w:ins>
    </w:p>
    <w:p w14:paraId="508A4E64" w14:textId="77777777" w:rsidR="00C90ADA" w:rsidRDefault="001F23BC">
      <w:pPr>
        <w:keepNext/>
        <w:rPr>
          <w:ins w:id="9" w:author="Chennells, Matt" w:date="2021-11-05T13:34:00Z"/>
        </w:rPr>
      </w:pPr>
      <w:r>
        <w:br/>
        <w:t xml:space="preserve"> The first survey should take about </w:t>
      </w:r>
      <w:r>
        <w:rPr>
          <w:b/>
        </w:rPr>
        <w:t xml:space="preserve">10-15 minutes </w:t>
      </w:r>
      <w:r>
        <w:t>to complete. The</w:t>
      </w:r>
      <w:r>
        <w:t xml:space="preserve"> survey will be open until </w:t>
      </w:r>
      <w:r>
        <w:rPr>
          <w:b/>
        </w:rPr>
        <w:t>23rd July</w:t>
      </w:r>
      <w:r>
        <w:t xml:space="preserve">. </w:t>
      </w:r>
    </w:p>
    <w:p w14:paraId="06E66CC3" w14:textId="063C40B0" w:rsidR="00F3357E" w:rsidRDefault="001F23BC">
      <w:pPr>
        <w:keepNext/>
      </w:pPr>
      <w:r>
        <w:br/>
        <w:t xml:space="preserve">    Please note that:    </w:t>
      </w:r>
      <w:r>
        <w:tab/>
        <w:t xml:space="preserve">Your participation is completely voluntary.   </w:t>
      </w:r>
      <w:r>
        <w:tab/>
        <w:t xml:space="preserve">You can withdraw at any time, and for any reason, simply by closing your browser.   </w:t>
      </w:r>
      <w:r>
        <w:tab/>
        <w:t>Your data is 100% confidential and at no point will your re</w:t>
      </w:r>
      <w:r>
        <w:t xml:space="preserve">sponses be shared with FTI Consulting.  </w:t>
      </w:r>
      <w:r>
        <w:tab/>
        <w:t xml:space="preserve">The results will only be shared in aggregated form (tables and graphs) and no respondent will be identifiable.  </w:t>
      </w:r>
      <w:r>
        <w:tab/>
        <w:t xml:space="preserve">At the end of this </w:t>
      </w:r>
      <w:proofErr w:type="gramStart"/>
      <w:r>
        <w:t>survey</w:t>
      </w:r>
      <w:proofErr w:type="gramEnd"/>
      <w:r>
        <w:t xml:space="preserve"> we invite you to participate in the follow-up research. If you agree, you ca</w:t>
      </w:r>
      <w:r>
        <w:t xml:space="preserve">n still decide later </w:t>
      </w:r>
      <w:proofErr w:type="gramStart"/>
      <w:r>
        <w:t>whether or not</w:t>
      </w:r>
      <w:proofErr w:type="gramEnd"/>
      <w:r>
        <w:t xml:space="preserve"> to actually participate.  If you do agree to be contacted again, we will ask for your email address in a separate survey form. That means your responses to this </w:t>
      </w:r>
      <w:proofErr w:type="gramStart"/>
      <w:r>
        <w:t>survey</w:t>
      </w:r>
      <w:proofErr w:type="gramEnd"/>
      <w:r>
        <w:t xml:space="preserve"> or any subsequent survey will never be stored in the</w:t>
      </w:r>
      <w:r>
        <w:t xml:space="preserve"> same place as your email address. We explain this again in more detail at the end of this survey, where you </w:t>
      </w:r>
      <w:proofErr w:type="gramStart"/>
      <w:r>
        <w:t xml:space="preserve">have the </w:t>
      </w:r>
      <w:r>
        <w:lastRenderedPageBreak/>
        <w:t>opportunity to</w:t>
      </w:r>
      <w:proofErr w:type="gramEnd"/>
      <w:r>
        <w:t xml:space="preserve"> opt in.  </w:t>
      </w:r>
      <w:r>
        <w:tab/>
        <w:t>Data will be securely stored on University of Warwick computers and will be processed for the purpose of scientif</w:t>
      </w:r>
      <w:r>
        <w:t xml:space="preserve">ic analysis and feedback to FTI Consulting. Access to the data will be restricted to the WBS research team. Data will be reviewed after a period of 10 years, in line with the University of Warwick data retention policy.    </w:t>
      </w:r>
      <w:r>
        <w:br/>
        <w:t xml:space="preserve"> Please refer to the University </w:t>
      </w:r>
      <w:r>
        <w:t>of Warwick Research Privacy Notice which is available here: https://warwick.ac.uk/services/idc/dataprotection/privacynotices/researchprivacynotice or by contacting the Information and Data Compliance Team at GDPR@warwick.ac.uk. This study has been reviewed</w:t>
      </w:r>
      <w:r>
        <w:t xml:space="preserve"> and given </w:t>
      </w:r>
      <w:proofErr w:type="spellStart"/>
      <w:r>
        <w:t>favourable</w:t>
      </w:r>
      <w:proofErr w:type="spellEnd"/>
      <w:r>
        <w:t xml:space="preserve"> opinion by the University of Warwick’s Humanities and Social Science Research Ethics Committee (HSSREC).</w:t>
      </w:r>
      <w:r>
        <w:br/>
        <w:t xml:space="preserve"> </w:t>
      </w:r>
      <w:r>
        <w:rPr>
          <w:u w:val="single"/>
        </w:rPr>
        <w:t> </w:t>
      </w:r>
      <w:r>
        <w:br/>
        <w:t xml:space="preserve"> </w:t>
      </w:r>
      <w:r>
        <w:rPr>
          <w:b/>
        </w:rPr>
        <w:t xml:space="preserve">The research project is led by Prof Tina Kiefer at Warwick Business school. Please </w:t>
      </w:r>
      <w:proofErr w:type="gramStart"/>
      <w:r>
        <w:rPr>
          <w:b/>
        </w:rPr>
        <w:t>contact  Tina</w:t>
      </w:r>
      <w:proofErr w:type="gramEnd"/>
      <w:r>
        <w:rPr>
          <w:b/>
        </w:rPr>
        <w:t xml:space="preserve"> for any further information </w:t>
      </w:r>
      <w:r>
        <w:rPr>
          <w:b/>
        </w:rPr>
        <w:t>(Tina.Kiefer@wbs.ac.uk).</w:t>
      </w:r>
      <w:r>
        <w:br/>
        <w:t xml:space="preserve"> </w:t>
      </w:r>
      <w:r>
        <w:rPr>
          <w:u w:val="single"/>
        </w:rPr>
        <w:t> </w:t>
      </w:r>
      <w:r>
        <w:t xml:space="preserve"> </w:t>
      </w:r>
      <w:r>
        <w:rPr>
          <w:u w:val="single"/>
        </w:rPr>
        <w:t xml:space="preserve"> </w:t>
      </w:r>
      <w:r>
        <w:t xml:space="preserve">  Click here  to download the </w:t>
      </w:r>
      <w:hyperlink r:id="rId8">
        <w:r>
          <w:rPr>
            <w:color w:val="007AC0"/>
            <w:u w:val="single"/>
          </w:rPr>
          <w:t>Participant Information Sheet</w:t>
        </w:r>
      </w:hyperlink>
      <w:r>
        <w:t xml:space="preserve"> . </w:t>
      </w:r>
    </w:p>
    <w:p w14:paraId="50E71DE6" w14:textId="77777777" w:rsidR="00F3357E" w:rsidRDefault="001F23BC">
      <w:pPr>
        <w:pStyle w:val="ListParagraph"/>
        <w:keepNext/>
        <w:numPr>
          <w:ilvl w:val="0"/>
          <w:numId w:val="4"/>
        </w:numPr>
      </w:pPr>
      <w:r>
        <w:t xml:space="preserve">I have read the above and consent to take part in this </w:t>
      </w:r>
      <w:proofErr w:type="gramStart"/>
      <w:r>
        <w:t>study  (</w:t>
      </w:r>
      <w:proofErr w:type="gramEnd"/>
      <w:r>
        <w:t xml:space="preserve">1) </w:t>
      </w:r>
    </w:p>
    <w:p w14:paraId="4D72EF13" w14:textId="77777777" w:rsidR="00F3357E" w:rsidRDefault="001F23BC">
      <w:pPr>
        <w:pStyle w:val="ListParagraph"/>
        <w:keepNext/>
        <w:numPr>
          <w:ilvl w:val="0"/>
          <w:numId w:val="4"/>
        </w:numPr>
      </w:pPr>
      <w:r>
        <w:t>I do not wish to par</w:t>
      </w:r>
      <w:r>
        <w:t xml:space="preserve">ticipate and do not want to be contacted </w:t>
      </w:r>
      <w:proofErr w:type="gramStart"/>
      <w:r>
        <w:t>again  (</w:t>
      </w:r>
      <w:proofErr w:type="gramEnd"/>
      <w:r>
        <w:t xml:space="preserve">2) </w:t>
      </w:r>
    </w:p>
    <w:p w14:paraId="4D4A82AB" w14:textId="77777777" w:rsidR="00F3357E" w:rsidRDefault="00F3357E"/>
    <w:p w14:paraId="3E83C100" w14:textId="77777777" w:rsidR="00F3357E" w:rsidRDefault="00F3357E">
      <w:pPr>
        <w:pStyle w:val="QuestionSeparator"/>
      </w:pPr>
    </w:p>
    <w:p w14:paraId="5F8FDF89" w14:textId="77777777" w:rsidR="00F3357E" w:rsidRDefault="00F3357E"/>
    <w:p w14:paraId="2D7F7000" w14:textId="77777777" w:rsidR="00F3357E" w:rsidRDefault="001F23BC">
      <w:pPr>
        <w:keepNext/>
      </w:pPr>
      <w:r>
        <w:t xml:space="preserve">Complaint </w:t>
      </w:r>
      <w:r>
        <w:rPr>
          <w:b/>
        </w:rPr>
        <w:t>Who should I contact if I wish to make a complaint?</w:t>
      </w:r>
      <w:r>
        <w:t xml:space="preserve"> Any complaint should be addressed to the person below, who is a senior University of Warwick official entirely independent of this study:</w:t>
      </w:r>
      <w:r>
        <w:br/>
      </w:r>
      <w:r>
        <w:t xml:space="preserve">    </w:t>
      </w:r>
      <w:r>
        <w:rPr>
          <w:b/>
        </w:rPr>
        <w:t>Head of Research Governance</w:t>
      </w:r>
      <w:r>
        <w:br/>
        <w:t xml:space="preserve"> Research &amp; Impact Services</w:t>
      </w:r>
      <w:r>
        <w:br/>
        <w:t xml:space="preserve"> University House</w:t>
      </w:r>
      <w:r>
        <w:br/>
        <w:t xml:space="preserve"> University of Warwick</w:t>
      </w:r>
      <w:r>
        <w:br/>
        <w:t xml:space="preserve"> Coventry</w:t>
      </w:r>
      <w:r>
        <w:br/>
        <w:t xml:space="preserve"> CV4 8UW</w:t>
      </w:r>
      <w:r>
        <w:br/>
        <w:t xml:space="preserve"> Email: </w:t>
      </w:r>
      <w:r>
        <w:rPr>
          <w:u w:val="single"/>
        </w:rPr>
        <w:t>researchgovernance@warwick.ac.uk</w:t>
      </w:r>
      <w:r>
        <w:br/>
        <w:t xml:space="preserve"> Tel: 02476 575733   </w:t>
      </w:r>
    </w:p>
    <w:p w14:paraId="0CF872B1" w14:textId="77777777" w:rsidR="00F3357E" w:rsidRDefault="00F3357E"/>
    <w:p w14:paraId="325496BD" w14:textId="77777777" w:rsidR="00F3357E" w:rsidRDefault="00F3357E">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F3357E" w14:paraId="04EE6349" w14:textId="77777777">
        <w:tblPrEx>
          <w:tblCellMar>
            <w:top w:w="0" w:type="dxa"/>
            <w:bottom w:w="0" w:type="dxa"/>
          </w:tblCellMar>
        </w:tblPrEx>
        <w:trPr>
          <w:trHeight w:val="300"/>
        </w:trPr>
        <w:tc>
          <w:tcPr>
            <w:tcW w:w="1368" w:type="dxa"/>
            <w:tcBorders>
              <w:top w:val="nil"/>
              <w:left w:val="nil"/>
              <w:bottom w:val="nil"/>
              <w:right w:val="nil"/>
            </w:tcBorders>
          </w:tcPr>
          <w:p w14:paraId="7227B177" w14:textId="77777777" w:rsidR="00F3357E" w:rsidRDefault="001F23BC">
            <w:pPr>
              <w:rPr>
                <w:color w:val="CCCCCC"/>
              </w:rPr>
            </w:pPr>
            <w:r>
              <w:rPr>
                <w:color w:val="CCCCCC"/>
              </w:rPr>
              <w:t>Page Break</w:t>
            </w:r>
          </w:p>
        </w:tc>
        <w:tc>
          <w:tcPr>
            <w:tcW w:w="8208" w:type="dxa"/>
            <w:tcBorders>
              <w:top w:val="nil"/>
              <w:left w:val="nil"/>
              <w:bottom w:val="nil"/>
              <w:right w:val="nil"/>
            </w:tcBorders>
          </w:tcPr>
          <w:p w14:paraId="77D01624" w14:textId="77777777" w:rsidR="00F3357E" w:rsidRDefault="00F3357E">
            <w:pPr>
              <w:pBdr>
                <w:top w:val="single" w:sz="8" w:space="0" w:color="CCCCCC"/>
              </w:pBdr>
              <w:spacing w:before="120" w:after="120" w:line="120" w:lineRule="auto"/>
              <w:jc w:val="center"/>
              <w:rPr>
                <w:color w:val="CCCCCC"/>
              </w:rPr>
            </w:pPr>
          </w:p>
        </w:tc>
      </w:tr>
    </w:tbl>
    <w:p w14:paraId="486392E7" w14:textId="77777777" w:rsidR="00F3357E" w:rsidRDefault="001F23BC">
      <w:r>
        <w:br w:type="page"/>
      </w:r>
    </w:p>
    <w:p w14:paraId="2F078847" w14:textId="77777777" w:rsidR="00F3357E" w:rsidRDefault="001F23BC">
      <w:pPr>
        <w:pStyle w:val="BlockEndLabel"/>
      </w:pPr>
      <w:r>
        <w:lastRenderedPageBreak/>
        <w:t>End of Block: Introduction and consent</w:t>
      </w:r>
    </w:p>
    <w:p w14:paraId="4F03D5E5" w14:textId="77777777" w:rsidR="00F3357E" w:rsidRDefault="00F3357E">
      <w:pPr>
        <w:pStyle w:val="BlockSeparator"/>
      </w:pPr>
    </w:p>
    <w:p w14:paraId="6131A4AE" w14:textId="77777777" w:rsidR="00F3357E" w:rsidRDefault="001F23BC">
      <w:pPr>
        <w:pStyle w:val="BlockStartLabel"/>
      </w:pPr>
      <w:r>
        <w:t xml:space="preserve">Start of </w:t>
      </w:r>
      <w:r>
        <w:t>Block: Event: Changes Triggered by Pandemic</w:t>
      </w:r>
    </w:p>
    <w:p w14:paraId="48879608" w14:textId="77777777" w:rsidR="00F3357E" w:rsidRDefault="00F3357E"/>
    <w:p w14:paraId="14937D30" w14:textId="77777777" w:rsidR="00F3357E" w:rsidRDefault="001F23BC">
      <w:pPr>
        <w:keepNext/>
      </w:pPr>
      <w:r>
        <w:t xml:space="preserve">Intro    Thank you for agreeing to participate in this study!     Please note that you will have to complete it in one go. You cannot return to your responses in the survey once the browser window is closed.    </w:t>
      </w:r>
      <w:r>
        <w:t xml:space="preserve"> Please answer each question as honestly as you can. Your first reaction to the questions is usually the most relevant.</w:t>
      </w:r>
    </w:p>
    <w:p w14:paraId="79364A77" w14:textId="77777777" w:rsidR="00F3357E" w:rsidRDefault="00F3357E"/>
    <w:p w14:paraId="32D3A1A1" w14:textId="77777777" w:rsidR="00F3357E" w:rsidRDefault="00F3357E">
      <w:pPr>
        <w:pStyle w:val="QuestionSeparator"/>
      </w:pPr>
    </w:p>
    <w:tbl>
      <w:tblPr>
        <w:tblStyle w:val="QQuestionIconTable"/>
        <w:tblW w:w="100" w:type="auto"/>
        <w:tblLook w:val="07E0" w:firstRow="1" w:lastRow="1" w:firstColumn="1" w:lastColumn="1" w:noHBand="1" w:noVBand="1"/>
      </w:tblPr>
      <w:tblGrid>
        <w:gridCol w:w="380"/>
        <w:gridCol w:w="380"/>
      </w:tblGrid>
      <w:tr w:rsidR="00F3357E" w14:paraId="605C5DE9" w14:textId="77777777">
        <w:tc>
          <w:tcPr>
            <w:tcW w:w="50" w:type="dxa"/>
          </w:tcPr>
          <w:p w14:paraId="7BEC74A0" w14:textId="77777777" w:rsidR="00F3357E" w:rsidRDefault="001F23BC">
            <w:pPr>
              <w:keepNext/>
            </w:pPr>
            <w:r>
              <w:rPr>
                <w:noProof/>
              </w:rPr>
              <w:drawing>
                <wp:inline distT="0" distB="0" distL="0" distR="0" wp14:anchorId="3B4C1F8B" wp14:editId="7262D9A8">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394327D8" w14:textId="77777777" w:rsidR="00F3357E" w:rsidRDefault="001F23BC">
            <w:pPr>
              <w:keepNext/>
            </w:pPr>
            <w:r>
              <w:rPr>
                <w:noProof/>
              </w:rPr>
              <w:drawing>
                <wp:inline distT="0" distB="0" distL="0" distR="0" wp14:anchorId="5544EAC8" wp14:editId="4FEFD219">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28BA8AF" w14:textId="77777777" w:rsidR="00F3357E" w:rsidRDefault="00F3357E"/>
    <w:p w14:paraId="52D310C6" w14:textId="77777777" w:rsidR="00F3357E" w:rsidRDefault="001F23BC">
      <w:pPr>
        <w:keepNext/>
      </w:pPr>
      <w:proofErr w:type="spellStart"/>
      <w:r>
        <w:t>Change_experience</w:t>
      </w:r>
      <w:proofErr w:type="spellEnd"/>
      <w:r>
        <w:t xml:space="preserve"> </w:t>
      </w:r>
      <w:r>
        <w:br/>
        <w:t xml:space="preserve"> Please think about the </w:t>
      </w:r>
      <w:r>
        <w:rPr>
          <w:b/>
        </w:rPr>
        <w:t>changes that you have experienced in your job since the outbreak of the Covid-19 pandemic</w:t>
      </w:r>
      <w:r>
        <w:t xml:space="preserve"> and how these have impacted your own job and work.  </w:t>
      </w:r>
      <w:r>
        <w:br/>
      </w:r>
      <w:r>
        <w:lastRenderedPageBreak/>
        <w:t xml:space="preserve"> Overall, did </w:t>
      </w:r>
      <w:r>
        <w:rPr>
          <w:u w:val="single"/>
        </w:rPr>
        <w:t>those changes</w:t>
      </w:r>
      <w:r>
        <w:t xml:space="preserve"> worsen or improve the following aspects of your work </w:t>
      </w:r>
      <w:r>
        <w:rPr>
          <w:u w:val="single"/>
        </w:rPr>
        <w:t>since the outbreak of the pandem</w:t>
      </w:r>
      <w:r>
        <w:rPr>
          <w:u w:val="single"/>
        </w:rPr>
        <w:t>ic</w:t>
      </w:r>
      <w:r>
        <w:t xml:space="preserve">? </w:t>
      </w:r>
    </w:p>
    <w:tbl>
      <w:tblPr>
        <w:tblStyle w:val="QQuestionTable"/>
        <w:tblW w:w="9576" w:type="auto"/>
        <w:tblLook w:val="07E0" w:firstRow="1" w:lastRow="1" w:firstColumn="1" w:lastColumn="1" w:noHBand="1" w:noVBand="1"/>
      </w:tblPr>
      <w:tblGrid>
        <w:gridCol w:w="1808"/>
        <w:gridCol w:w="1506"/>
        <w:gridCol w:w="1517"/>
        <w:gridCol w:w="1536"/>
        <w:gridCol w:w="1498"/>
        <w:gridCol w:w="1495"/>
      </w:tblGrid>
      <w:tr w:rsidR="00F3357E" w14:paraId="57053818" w14:textId="77777777" w:rsidTr="00F335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0637558C" w14:textId="77777777" w:rsidR="00F3357E" w:rsidRDefault="00F3357E">
            <w:pPr>
              <w:keepNext/>
            </w:pPr>
          </w:p>
        </w:tc>
        <w:tc>
          <w:tcPr>
            <w:tcW w:w="1596" w:type="dxa"/>
          </w:tcPr>
          <w:p w14:paraId="13D998A1" w14:textId="77777777" w:rsidR="00F3357E" w:rsidRDefault="001F23BC">
            <w:pPr>
              <w:cnfStyle w:val="100000000000" w:firstRow="1" w:lastRow="0" w:firstColumn="0" w:lastColumn="0" w:oddVBand="0" w:evenVBand="0" w:oddHBand="0" w:evenHBand="0" w:firstRowFirstColumn="0" w:firstRowLastColumn="0" w:lastRowFirstColumn="0" w:lastRowLastColumn="0"/>
            </w:pPr>
            <w:r>
              <w:t>Much worsened (1)</w:t>
            </w:r>
          </w:p>
        </w:tc>
        <w:tc>
          <w:tcPr>
            <w:tcW w:w="1596" w:type="dxa"/>
          </w:tcPr>
          <w:p w14:paraId="1DC117E1" w14:textId="77777777" w:rsidR="00F3357E" w:rsidRDefault="001F23BC">
            <w:pPr>
              <w:cnfStyle w:val="100000000000" w:firstRow="1" w:lastRow="0" w:firstColumn="0" w:lastColumn="0" w:oddVBand="0" w:evenVBand="0" w:oddHBand="0" w:evenHBand="0" w:firstRowFirstColumn="0" w:firstRowLastColumn="0" w:lastRowFirstColumn="0" w:lastRowLastColumn="0"/>
            </w:pPr>
            <w:r>
              <w:t>Worsened (2)</w:t>
            </w:r>
          </w:p>
        </w:tc>
        <w:tc>
          <w:tcPr>
            <w:tcW w:w="1596" w:type="dxa"/>
          </w:tcPr>
          <w:p w14:paraId="13BDDFD8" w14:textId="77777777" w:rsidR="00F3357E" w:rsidRDefault="001F23BC">
            <w:pPr>
              <w:cnfStyle w:val="100000000000" w:firstRow="1" w:lastRow="0" w:firstColumn="0" w:lastColumn="0" w:oddVBand="0" w:evenVBand="0" w:oddHBand="0" w:evenHBand="0" w:firstRowFirstColumn="0" w:firstRowLastColumn="0" w:lastRowFirstColumn="0" w:lastRowLastColumn="0"/>
            </w:pPr>
            <w:r>
              <w:t>Neither/nor (3)</w:t>
            </w:r>
          </w:p>
        </w:tc>
        <w:tc>
          <w:tcPr>
            <w:tcW w:w="1596" w:type="dxa"/>
          </w:tcPr>
          <w:p w14:paraId="7641116B" w14:textId="77777777" w:rsidR="00F3357E" w:rsidRDefault="001F23BC">
            <w:pPr>
              <w:cnfStyle w:val="100000000000" w:firstRow="1" w:lastRow="0" w:firstColumn="0" w:lastColumn="0" w:oddVBand="0" w:evenVBand="0" w:oddHBand="0" w:evenHBand="0" w:firstRowFirstColumn="0" w:firstRowLastColumn="0" w:lastRowFirstColumn="0" w:lastRowLastColumn="0"/>
            </w:pPr>
            <w:r>
              <w:t>Improved (4)</w:t>
            </w:r>
          </w:p>
        </w:tc>
        <w:tc>
          <w:tcPr>
            <w:tcW w:w="1596" w:type="dxa"/>
          </w:tcPr>
          <w:p w14:paraId="39463FAA" w14:textId="77777777" w:rsidR="00F3357E" w:rsidRDefault="001F23BC">
            <w:pPr>
              <w:cnfStyle w:val="100000000000" w:firstRow="1" w:lastRow="0" w:firstColumn="0" w:lastColumn="0" w:oddVBand="0" w:evenVBand="0" w:oddHBand="0" w:evenHBand="0" w:firstRowFirstColumn="0" w:firstRowLastColumn="0" w:lastRowFirstColumn="0" w:lastRowLastColumn="0"/>
            </w:pPr>
            <w:r>
              <w:t>Much improved (5)</w:t>
            </w:r>
          </w:p>
        </w:tc>
      </w:tr>
      <w:tr w:rsidR="00F3357E" w14:paraId="4A9138CA"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7E45DAAA" w14:textId="77777777" w:rsidR="00F3357E" w:rsidRDefault="001F23BC">
            <w:pPr>
              <w:keepNext/>
            </w:pPr>
            <w:r>
              <w:t xml:space="preserve">How balanced your work-life relationship is (CH_1) </w:t>
            </w:r>
          </w:p>
        </w:tc>
        <w:tc>
          <w:tcPr>
            <w:tcW w:w="1596" w:type="dxa"/>
          </w:tcPr>
          <w:p w14:paraId="58E2A5D1"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0018B9"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C123DC"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8980AB"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1A007A"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7360A08B"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403C6983" w14:textId="77777777" w:rsidR="00F3357E" w:rsidRDefault="001F23BC">
            <w:pPr>
              <w:keepNext/>
            </w:pPr>
            <w:r>
              <w:t xml:space="preserve">How well you </w:t>
            </w:r>
            <w:proofErr w:type="gramStart"/>
            <w:r>
              <w:t>are able to</w:t>
            </w:r>
            <w:proofErr w:type="gramEnd"/>
            <w:r>
              <w:t xml:space="preserve"> switch off after work (CH_2) </w:t>
            </w:r>
          </w:p>
        </w:tc>
        <w:tc>
          <w:tcPr>
            <w:tcW w:w="1596" w:type="dxa"/>
          </w:tcPr>
          <w:p w14:paraId="68A88F0B"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848BA3"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EDC29B"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4F9EB6"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885CE4"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66CE9582"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5CFBEF4D" w14:textId="77777777" w:rsidR="00F3357E" w:rsidRDefault="001F23BC">
            <w:pPr>
              <w:keepNext/>
            </w:pPr>
            <w:r>
              <w:t xml:space="preserve">Your workload (CH_3) </w:t>
            </w:r>
          </w:p>
        </w:tc>
        <w:tc>
          <w:tcPr>
            <w:tcW w:w="1596" w:type="dxa"/>
          </w:tcPr>
          <w:p w14:paraId="48185216"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11EC28"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9DB664"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6AD778"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D8F8D3"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19932B98"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1E4A9AC8" w14:textId="77777777" w:rsidR="00F3357E" w:rsidRDefault="001F23BC">
            <w:pPr>
              <w:keepNext/>
            </w:pPr>
            <w:r>
              <w:t xml:space="preserve">How much pressure you feel to </w:t>
            </w:r>
            <w:proofErr w:type="gramStart"/>
            <w:r>
              <w:t>be available at all times</w:t>
            </w:r>
            <w:proofErr w:type="gramEnd"/>
            <w:r>
              <w:t xml:space="preserve"> (CH_4) </w:t>
            </w:r>
          </w:p>
        </w:tc>
        <w:tc>
          <w:tcPr>
            <w:tcW w:w="1596" w:type="dxa"/>
          </w:tcPr>
          <w:p w14:paraId="2F20BC7B"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EB7BA6"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F3554B"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1BC462"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49CEE6"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27186763"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3DFC181F" w14:textId="77777777" w:rsidR="00F3357E" w:rsidRDefault="001F23BC">
            <w:pPr>
              <w:keepNext/>
            </w:pPr>
            <w:r>
              <w:t xml:space="preserve">The quality of your performance (CH_5) </w:t>
            </w:r>
          </w:p>
        </w:tc>
        <w:tc>
          <w:tcPr>
            <w:tcW w:w="1596" w:type="dxa"/>
          </w:tcPr>
          <w:p w14:paraId="0B36360E"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C473EE"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A037D2"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8A3C45"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36F9C3"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03AF8D90"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6E43079F" w14:textId="77777777" w:rsidR="00F3357E" w:rsidRDefault="001F23BC">
            <w:pPr>
              <w:keepNext/>
            </w:pPr>
            <w:r>
              <w:t xml:space="preserve">How effectively you can work (CH_7) </w:t>
            </w:r>
          </w:p>
        </w:tc>
        <w:tc>
          <w:tcPr>
            <w:tcW w:w="1596" w:type="dxa"/>
          </w:tcPr>
          <w:p w14:paraId="1C88439E"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96CAC2"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ED3D75"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5B8831"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84C612"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0FE4E193"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00D68BCF" w14:textId="77777777" w:rsidR="00F3357E" w:rsidRDefault="001F23BC">
            <w:pPr>
              <w:keepNext/>
            </w:pPr>
            <w:r>
              <w:t xml:space="preserve">How distracted you get at work (CH_8) </w:t>
            </w:r>
          </w:p>
        </w:tc>
        <w:tc>
          <w:tcPr>
            <w:tcW w:w="1596" w:type="dxa"/>
          </w:tcPr>
          <w:p w14:paraId="41BE240B"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799B68"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4BA8D0"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983111"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9F3C9A"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7D81F092"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5AAE812B" w14:textId="77777777" w:rsidR="00F3357E" w:rsidRDefault="001F23BC">
            <w:pPr>
              <w:keepNext/>
            </w:pPr>
            <w:r>
              <w:t xml:space="preserve">How well you </w:t>
            </w:r>
            <w:proofErr w:type="gramStart"/>
            <w:r>
              <w:t>are able to</w:t>
            </w:r>
            <w:proofErr w:type="gramEnd"/>
            <w:r>
              <w:t xml:space="preserve"> serve clients (CH_9) </w:t>
            </w:r>
          </w:p>
        </w:tc>
        <w:tc>
          <w:tcPr>
            <w:tcW w:w="1596" w:type="dxa"/>
          </w:tcPr>
          <w:p w14:paraId="739E345F"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4C13FB"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A73436"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8AE605"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A6FE99"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3633A626"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7CF70BB1" w14:textId="77777777" w:rsidR="00F3357E" w:rsidRDefault="001F23BC">
            <w:pPr>
              <w:keepNext/>
            </w:pPr>
            <w:r>
              <w:t xml:space="preserve">How much clarity you have about your work routines (CH_10) </w:t>
            </w:r>
          </w:p>
        </w:tc>
        <w:tc>
          <w:tcPr>
            <w:tcW w:w="1596" w:type="dxa"/>
          </w:tcPr>
          <w:p w14:paraId="2C8892D8"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762098"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CD1C91"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CDCD1B"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4243E7"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576EBC5E"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7679C03D" w14:textId="77777777" w:rsidR="00F3357E" w:rsidRDefault="001F23BC">
            <w:pPr>
              <w:keepNext/>
            </w:pPr>
            <w:r>
              <w:t xml:space="preserve">How much autonomy you have at work (CH_11) </w:t>
            </w:r>
          </w:p>
        </w:tc>
        <w:tc>
          <w:tcPr>
            <w:tcW w:w="1596" w:type="dxa"/>
          </w:tcPr>
          <w:p w14:paraId="37D0EC75"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0C0790"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8B0EF5"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C99936"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0755AD"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1BC14DA6"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4E3D38FD" w14:textId="77777777" w:rsidR="00F3357E" w:rsidRDefault="001F23BC">
            <w:pPr>
              <w:keepNext/>
            </w:pPr>
            <w:r>
              <w:lastRenderedPageBreak/>
              <w:t xml:space="preserve">How flexibly you can arrange your time (CH_12) </w:t>
            </w:r>
          </w:p>
        </w:tc>
        <w:tc>
          <w:tcPr>
            <w:tcW w:w="1596" w:type="dxa"/>
          </w:tcPr>
          <w:p w14:paraId="1DC02FC2"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F4E3E4"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D7876D"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736C7D"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15D60B"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39870B23"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61CC9146" w14:textId="77777777" w:rsidR="00F3357E" w:rsidRDefault="001F23BC">
            <w:pPr>
              <w:keepNext/>
            </w:pPr>
            <w:r>
              <w:t xml:space="preserve">How well you can accommodate important non-work tasks into your schedule (CH_13) </w:t>
            </w:r>
          </w:p>
        </w:tc>
        <w:tc>
          <w:tcPr>
            <w:tcW w:w="1596" w:type="dxa"/>
          </w:tcPr>
          <w:p w14:paraId="7FEE1E91"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178F58"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E307BF"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AD1011"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4E224E"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70D6C843"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0CC320D9" w14:textId="77777777" w:rsidR="00F3357E" w:rsidRDefault="001F23BC">
            <w:pPr>
              <w:keepNext/>
            </w:pPr>
            <w:r>
              <w:t xml:space="preserve">How meaningful your job feels (CH_14) </w:t>
            </w:r>
          </w:p>
        </w:tc>
        <w:tc>
          <w:tcPr>
            <w:tcW w:w="1596" w:type="dxa"/>
          </w:tcPr>
          <w:p w14:paraId="34CFE439"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732BCF"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647A85"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BCFD62"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5173DE"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5CA1FB04"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7ACDB084" w14:textId="77777777" w:rsidR="00F3357E" w:rsidRDefault="001F23BC">
            <w:pPr>
              <w:keepNext/>
            </w:pPr>
            <w:r>
              <w:t xml:space="preserve">Your sense of purpose at work (CH_15) </w:t>
            </w:r>
          </w:p>
        </w:tc>
        <w:tc>
          <w:tcPr>
            <w:tcW w:w="1596" w:type="dxa"/>
          </w:tcPr>
          <w:p w14:paraId="3FF9B3A9"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6E3009"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35BAB6"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48B21A"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E5956B"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70454A41"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4D27BDCA" w14:textId="77777777" w:rsidR="00F3357E" w:rsidRDefault="001F23BC">
            <w:pPr>
              <w:keepNext/>
            </w:pPr>
            <w:r>
              <w:t xml:space="preserve">How connected you feel to others at work (CH_16) </w:t>
            </w:r>
          </w:p>
        </w:tc>
        <w:tc>
          <w:tcPr>
            <w:tcW w:w="1596" w:type="dxa"/>
          </w:tcPr>
          <w:p w14:paraId="08A8D976"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AB26A2"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F5F97B"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70BB5A"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D0331B"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1874884D"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2D3E8957" w14:textId="77777777" w:rsidR="00F3357E" w:rsidRDefault="001F23BC">
            <w:pPr>
              <w:keepNext/>
            </w:pPr>
            <w:r>
              <w:t xml:space="preserve">How well you collaborate within and across your team (CH_17) </w:t>
            </w:r>
          </w:p>
        </w:tc>
        <w:tc>
          <w:tcPr>
            <w:tcW w:w="1596" w:type="dxa"/>
          </w:tcPr>
          <w:p w14:paraId="53278D78"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6B1DA5"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5D0FBE"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31CCD4"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8BD4EF"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4D0F1EB9"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499DC3A5" w14:textId="77777777" w:rsidR="00F3357E" w:rsidRDefault="001F23BC">
            <w:pPr>
              <w:keepNext/>
            </w:pPr>
            <w:r>
              <w:t xml:space="preserve">How much your company (or its </w:t>
            </w:r>
            <w:proofErr w:type="gramStart"/>
            <w:r>
              <w:t>representatives)  meets</w:t>
            </w:r>
            <w:proofErr w:type="gramEnd"/>
            <w:r>
              <w:t xml:space="preserve"> your expectations (CH_18) </w:t>
            </w:r>
          </w:p>
        </w:tc>
        <w:tc>
          <w:tcPr>
            <w:tcW w:w="1596" w:type="dxa"/>
          </w:tcPr>
          <w:p w14:paraId="44676A55"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670D1A"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6E908F"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ACB04A"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F3E7C3"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4F7491C4"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581A74D9" w14:textId="77777777" w:rsidR="00F3357E" w:rsidRDefault="001F23BC">
            <w:pPr>
              <w:keepNext/>
            </w:pPr>
            <w:r>
              <w:t xml:space="preserve">How much your company fulfills its promises to its employees (CH_19) </w:t>
            </w:r>
          </w:p>
        </w:tc>
        <w:tc>
          <w:tcPr>
            <w:tcW w:w="1596" w:type="dxa"/>
          </w:tcPr>
          <w:p w14:paraId="0A019A47"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88496A"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756D7A"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F5D8D6"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8C325A"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77BE6A57"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4608FBB2" w14:textId="77777777" w:rsidR="00F3357E" w:rsidRDefault="001F23BC">
            <w:pPr>
              <w:keepNext/>
            </w:pPr>
            <w:r>
              <w:t xml:space="preserve">Your sense of belonging at work (CH_21) </w:t>
            </w:r>
          </w:p>
        </w:tc>
        <w:tc>
          <w:tcPr>
            <w:tcW w:w="1596" w:type="dxa"/>
          </w:tcPr>
          <w:p w14:paraId="61ACC04B"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59D4EA"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49DC6B"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99AC52"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748927"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F028F41" w14:textId="77777777" w:rsidR="00F3357E" w:rsidRDefault="00F3357E"/>
    <w:p w14:paraId="003E9000" w14:textId="77777777" w:rsidR="00F3357E" w:rsidRDefault="00F3357E"/>
    <w:p w14:paraId="7B270C3D" w14:textId="77777777" w:rsidR="00F3357E" w:rsidRDefault="00F3357E">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F3357E" w14:paraId="52410BBF" w14:textId="77777777">
        <w:tblPrEx>
          <w:tblCellMar>
            <w:top w:w="0" w:type="dxa"/>
            <w:bottom w:w="0" w:type="dxa"/>
          </w:tblCellMar>
        </w:tblPrEx>
        <w:trPr>
          <w:trHeight w:val="300"/>
        </w:trPr>
        <w:tc>
          <w:tcPr>
            <w:tcW w:w="1368" w:type="dxa"/>
            <w:tcBorders>
              <w:top w:val="nil"/>
              <w:left w:val="nil"/>
              <w:bottom w:val="nil"/>
              <w:right w:val="nil"/>
            </w:tcBorders>
          </w:tcPr>
          <w:p w14:paraId="240D81DD" w14:textId="77777777" w:rsidR="00F3357E" w:rsidRDefault="001F23BC">
            <w:pPr>
              <w:rPr>
                <w:color w:val="CCCCCC"/>
              </w:rPr>
            </w:pPr>
            <w:r>
              <w:rPr>
                <w:color w:val="CCCCCC"/>
              </w:rPr>
              <w:t>Page Break</w:t>
            </w:r>
          </w:p>
        </w:tc>
        <w:tc>
          <w:tcPr>
            <w:tcW w:w="8208" w:type="dxa"/>
            <w:tcBorders>
              <w:top w:val="nil"/>
              <w:left w:val="nil"/>
              <w:bottom w:val="nil"/>
              <w:right w:val="nil"/>
            </w:tcBorders>
          </w:tcPr>
          <w:p w14:paraId="353BCD55" w14:textId="77777777" w:rsidR="00F3357E" w:rsidRDefault="00F3357E">
            <w:pPr>
              <w:pBdr>
                <w:top w:val="single" w:sz="8" w:space="0" w:color="CCCCCC"/>
              </w:pBdr>
              <w:spacing w:before="120" w:after="120" w:line="120" w:lineRule="auto"/>
              <w:jc w:val="center"/>
              <w:rPr>
                <w:color w:val="CCCCCC"/>
              </w:rPr>
            </w:pPr>
          </w:p>
        </w:tc>
      </w:tr>
    </w:tbl>
    <w:p w14:paraId="246C7E5F" w14:textId="77777777" w:rsidR="00F3357E" w:rsidRDefault="001F23BC">
      <w:r>
        <w:lastRenderedPageBreak/>
        <w:br w:type="page"/>
      </w:r>
    </w:p>
    <w:tbl>
      <w:tblPr>
        <w:tblStyle w:val="QQuestionIconTable"/>
        <w:tblW w:w="100" w:type="auto"/>
        <w:tblLook w:val="07E0" w:firstRow="1" w:lastRow="1" w:firstColumn="1" w:lastColumn="1" w:noHBand="1" w:noVBand="1"/>
      </w:tblPr>
      <w:tblGrid>
        <w:gridCol w:w="380"/>
        <w:gridCol w:w="380"/>
      </w:tblGrid>
      <w:tr w:rsidR="00F3357E" w14:paraId="28789570" w14:textId="77777777">
        <w:tc>
          <w:tcPr>
            <w:tcW w:w="50" w:type="dxa"/>
          </w:tcPr>
          <w:p w14:paraId="7138D022" w14:textId="77777777" w:rsidR="00F3357E" w:rsidRDefault="001F23BC">
            <w:pPr>
              <w:keepNext/>
            </w:pPr>
            <w:r>
              <w:rPr>
                <w:noProof/>
              </w:rPr>
              <w:lastRenderedPageBreak/>
              <w:drawing>
                <wp:inline distT="0" distB="0" distL="0" distR="0" wp14:anchorId="3E5BE1F3" wp14:editId="65F7EB16">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2B95AF73" w14:textId="77777777" w:rsidR="00F3357E" w:rsidRDefault="001F23BC">
            <w:pPr>
              <w:keepNext/>
            </w:pPr>
            <w:r>
              <w:rPr>
                <w:noProof/>
              </w:rPr>
              <w:drawing>
                <wp:inline distT="0" distB="0" distL="0" distR="0" wp14:anchorId="73029397" wp14:editId="44E4F793">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3509A82E" w14:textId="77777777" w:rsidR="00F3357E" w:rsidRDefault="00F3357E"/>
    <w:p w14:paraId="4E85B2EB" w14:textId="77777777" w:rsidR="00F3357E" w:rsidRDefault="001F23BC">
      <w:pPr>
        <w:keepNext/>
      </w:pPr>
      <w:proofErr w:type="spellStart"/>
      <w:r>
        <w:t>HW_satisf</w:t>
      </w:r>
      <w:proofErr w:type="spellEnd"/>
      <w:r>
        <w:t xml:space="preserve"> </w:t>
      </w:r>
      <w:r>
        <w:br/>
      </w:r>
      <w:r>
        <w:t xml:space="preserve">The next few questions are about returning to work in the office.  </w:t>
      </w:r>
      <w:r>
        <w:br/>
        <w:t xml:space="preserve">   </w:t>
      </w:r>
      <w:r>
        <w:br/>
        <w:t>Overall, to what extent do you think the new hybrid working principles are a good thing?</w:t>
      </w:r>
    </w:p>
    <w:p w14:paraId="7A2DC2C6" w14:textId="77777777" w:rsidR="00F3357E" w:rsidRDefault="001F23BC">
      <w:pPr>
        <w:pStyle w:val="ListParagraph"/>
        <w:keepNext/>
        <w:numPr>
          <w:ilvl w:val="0"/>
          <w:numId w:val="4"/>
        </w:numPr>
      </w:pPr>
      <w:r>
        <w:t xml:space="preserve">Not at </w:t>
      </w:r>
      <w:proofErr w:type="gramStart"/>
      <w:r>
        <w:t>all  (</w:t>
      </w:r>
      <w:proofErr w:type="gramEnd"/>
      <w:r>
        <w:t xml:space="preserve">1) </w:t>
      </w:r>
    </w:p>
    <w:p w14:paraId="48962B3A" w14:textId="77777777" w:rsidR="00F3357E" w:rsidRDefault="001F23BC">
      <w:pPr>
        <w:pStyle w:val="ListParagraph"/>
        <w:keepNext/>
        <w:numPr>
          <w:ilvl w:val="0"/>
          <w:numId w:val="4"/>
        </w:numPr>
      </w:pPr>
      <w:r>
        <w:t xml:space="preserve">To a small </w:t>
      </w:r>
      <w:proofErr w:type="gramStart"/>
      <w:r>
        <w:t>extent  (</w:t>
      </w:r>
      <w:proofErr w:type="gramEnd"/>
      <w:r>
        <w:t xml:space="preserve">2) </w:t>
      </w:r>
    </w:p>
    <w:p w14:paraId="44052F4E" w14:textId="77777777" w:rsidR="00F3357E" w:rsidRDefault="001F23BC">
      <w:pPr>
        <w:pStyle w:val="ListParagraph"/>
        <w:keepNext/>
        <w:numPr>
          <w:ilvl w:val="0"/>
          <w:numId w:val="4"/>
        </w:numPr>
      </w:pPr>
      <w:r>
        <w:t xml:space="preserve">To a moderate </w:t>
      </w:r>
      <w:proofErr w:type="gramStart"/>
      <w:r>
        <w:t>extent  (</w:t>
      </w:r>
      <w:proofErr w:type="gramEnd"/>
      <w:r>
        <w:t xml:space="preserve">3) </w:t>
      </w:r>
    </w:p>
    <w:p w14:paraId="15F49802" w14:textId="77777777" w:rsidR="00F3357E" w:rsidRDefault="001F23BC">
      <w:pPr>
        <w:pStyle w:val="ListParagraph"/>
        <w:keepNext/>
        <w:numPr>
          <w:ilvl w:val="0"/>
          <w:numId w:val="4"/>
        </w:numPr>
      </w:pPr>
      <w:r>
        <w:t xml:space="preserve">To a large </w:t>
      </w:r>
      <w:proofErr w:type="gramStart"/>
      <w:r>
        <w:t>extent  (</w:t>
      </w:r>
      <w:proofErr w:type="gramEnd"/>
      <w:r>
        <w:t xml:space="preserve">4) </w:t>
      </w:r>
    </w:p>
    <w:p w14:paraId="637841F1" w14:textId="77777777" w:rsidR="00F3357E" w:rsidRDefault="001F23BC">
      <w:pPr>
        <w:pStyle w:val="ListParagraph"/>
        <w:keepNext/>
        <w:numPr>
          <w:ilvl w:val="0"/>
          <w:numId w:val="4"/>
        </w:numPr>
      </w:pPr>
      <w:r>
        <w:t xml:space="preserve">To a very large </w:t>
      </w:r>
      <w:proofErr w:type="gramStart"/>
      <w:r>
        <w:t>extent  (</w:t>
      </w:r>
      <w:proofErr w:type="gramEnd"/>
      <w:r>
        <w:t xml:space="preserve">5) </w:t>
      </w:r>
    </w:p>
    <w:p w14:paraId="1786A3C1" w14:textId="77777777" w:rsidR="00F3357E" w:rsidRDefault="001F23BC">
      <w:pPr>
        <w:pStyle w:val="ListParagraph"/>
        <w:keepNext/>
        <w:numPr>
          <w:ilvl w:val="0"/>
          <w:numId w:val="4"/>
        </w:numPr>
      </w:pPr>
      <w:r>
        <w:t xml:space="preserve">I don't know enough about them to have an </w:t>
      </w:r>
      <w:proofErr w:type="gramStart"/>
      <w:r>
        <w:t>opinion  (</w:t>
      </w:r>
      <w:proofErr w:type="gramEnd"/>
      <w:r>
        <w:t xml:space="preserve">6) </w:t>
      </w:r>
    </w:p>
    <w:p w14:paraId="2344D77E" w14:textId="77777777" w:rsidR="00F3357E" w:rsidRDefault="00F3357E"/>
    <w:p w14:paraId="230BAEFA" w14:textId="77777777" w:rsidR="00F3357E" w:rsidRDefault="00F3357E">
      <w:pPr>
        <w:pStyle w:val="QuestionSeparator"/>
      </w:pPr>
    </w:p>
    <w:p w14:paraId="12447B20" w14:textId="77777777" w:rsidR="00F3357E" w:rsidRDefault="00F3357E"/>
    <w:p w14:paraId="683426FB" w14:textId="77777777" w:rsidR="00F3357E" w:rsidRDefault="001F23BC">
      <w:pPr>
        <w:keepNext/>
      </w:pPr>
      <w:proofErr w:type="spellStart"/>
      <w:r>
        <w:t>Counterfact_HWtext</w:t>
      </w:r>
      <w:proofErr w:type="spellEnd"/>
      <w:r>
        <w:t xml:space="preserve"> Is there anything you feel FTI Consulting could or should do differently with respect to hybrid working to help you improve your work situation?  </w:t>
      </w:r>
    </w:p>
    <w:p w14:paraId="33C85967" w14:textId="77777777" w:rsidR="00F3357E" w:rsidRDefault="001F23BC">
      <w:pPr>
        <w:pStyle w:val="TextEntryLine"/>
        <w:ind w:firstLine="400"/>
      </w:pPr>
      <w:r>
        <w:t>__</w:t>
      </w:r>
      <w:r>
        <w:t>______________________________________________________________</w:t>
      </w:r>
    </w:p>
    <w:p w14:paraId="281AA5AD" w14:textId="77777777" w:rsidR="00F3357E" w:rsidRDefault="00F3357E"/>
    <w:p w14:paraId="2152AED9" w14:textId="77777777" w:rsidR="00F3357E" w:rsidRDefault="001F23BC">
      <w:pPr>
        <w:pStyle w:val="BlockEndLabel"/>
      </w:pPr>
      <w:r>
        <w:t>End of Block: Event: Changes Triggered by Pandemic</w:t>
      </w:r>
    </w:p>
    <w:p w14:paraId="7C0A7BDE" w14:textId="77777777" w:rsidR="00F3357E" w:rsidRDefault="00F3357E">
      <w:pPr>
        <w:pStyle w:val="BlockSeparator"/>
      </w:pPr>
    </w:p>
    <w:p w14:paraId="393EE6F7" w14:textId="77777777" w:rsidR="00F3357E" w:rsidRDefault="001F23BC">
      <w:pPr>
        <w:pStyle w:val="BlockStartLabel"/>
      </w:pPr>
      <w:r>
        <w:t>Start of Block: Current Work Conditions</w:t>
      </w:r>
    </w:p>
    <w:tbl>
      <w:tblPr>
        <w:tblW w:w="0" w:type="auto"/>
        <w:tblInd w:w="10" w:type="dxa"/>
        <w:tblCellMar>
          <w:left w:w="10" w:type="dxa"/>
          <w:right w:w="10" w:type="dxa"/>
        </w:tblCellMar>
        <w:tblLook w:val="04A0" w:firstRow="1" w:lastRow="0" w:firstColumn="1" w:lastColumn="0" w:noHBand="0" w:noVBand="1"/>
      </w:tblPr>
      <w:tblGrid>
        <w:gridCol w:w="1348"/>
        <w:gridCol w:w="8002"/>
      </w:tblGrid>
      <w:tr w:rsidR="00F3357E" w14:paraId="0E98D5E0" w14:textId="77777777">
        <w:tblPrEx>
          <w:tblCellMar>
            <w:top w:w="0" w:type="dxa"/>
            <w:bottom w:w="0" w:type="dxa"/>
          </w:tblCellMar>
        </w:tblPrEx>
        <w:trPr>
          <w:trHeight w:val="300"/>
        </w:trPr>
        <w:tc>
          <w:tcPr>
            <w:tcW w:w="1368" w:type="dxa"/>
            <w:tcBorders>
              <w:top w:val="nil"/>
              <w:left w:val="nil"/>
              <w:bottom w:val="nil"/>
              <w:right w:val="nil"/>
            </w:tcBorders>
          </w:tcPr>
          <w:p w14:paraId="3D2F5A30" w14:textId="77777777" w:rsidR="00F3357E" w:rsidRDefault="001F23BC">
            <w:pPr>
              <w:rPr>
                <w:color w:val="CCCCCC"/>
              </w:rPr>
            </w:pPr>
            <w:r>
              <w:rPr>
                <w:color w:val="CCCCCC"/>
              </w:rPr>
              <w:t>Page Break</w:t>
            </w:r>
          </w:p>
        </w:tc>
        <w:tc>
          <w:tcPr>
            <w:tcW w:w="8208" w:type="dxa"/>
            <w:tcBorders>
              <w:top w:val="nil"/>
              <w:left w:val="nil"/>
              <w:bottom w:val="nil"/>
              <w:right w:val="nil"/>
            </w:tcBorders>
          </w:tcPr>
          <w:p w14:paraId="5CA3AFB7" w14:textId="77777777" w:rsidR="00F3357E" w:rsidRDefault="00F3357E">
            <w:pPr>
              <w:pBdr>
                <w:top w:val="single" w:sz="8" w:space="0" w:color="CCCCCC"/>
              </w:pBdr>
              <w:spacing w:before="120" w:after="120" w:line="120" w:lineRule="auto"/>
              <w:jc w:val="center"/>
              <w:rPr>
                <w:color w:val="CCCCCC"/>
              </w:rPr>
            </w:pPr>
          </w:p>
        </w:tc>
      </w:tr>
    </w:tbl>
    <w:p w14:paraId="1851B66A" w14:textId="77777777" w:rsidR="00F3357E" w:rsidRDefault="001F23BC">
      <w:r>
        <w:br w:type="page"/>
      </w:r>
    </w:p>
    <w:tbl>
      <w:tblPr>
        <w:tblStyle w:val="QQuestionIconTable"/>
        <w:tblW w:w="100" w:type="auto"/>
        <w:tblLook w:val="07E0" w:firstRow="1" w:lastRow="1" w:firstColumn="1" w:lastColumn="1" w:noHBand="1" w:noVBand="1"/>
      </w:tblPr>
      <w:tblGrid>
        <w:gridCol w:w="380"/>
        <w:gridCol w:w="380"/>
      </w:tblGrid>
      <w:tr w:rsidR="00F3357E" w14:paraId="5CE705AB" w14:textId="77777777">
        <w:tc>
          <w:tcPr>
            <w:tcW w:w="50" w:type="dxa"/>
          </w:tcPr>
          <w:p w14:paraId="11CFB14A" w14:textId="77777777" w:rsidR="00F3357E" w:rsidRDefault="001F23BC">
            <w:pPr>
              <w:keepNext/>
            </w:pPr>
            <w:r>
              <w:rPr>
                <w:noProof/>
              </w:rPr>
              <w:lastRenderedPageBreak/>
              <w:drawing>
                <wp:inline distT="0" distB="0" distL="0" distR="0" wp14:anchorId="1EFA95A6" wp14:editId="0E4BD394">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67D120DF" w14:textId="77777777" w:rsidR="00F3357E" w:rsidRDefault="001F23BC">
            <w:pPr>
              <w:keepNext/>
            </w:pPr>
            <w:r>
              <w:rPr>
                <w:noProof/>
              </w:rPr>
              <w:drawing>
                <wp:inline distT="0" distB="0" distL="0" distR="0" wp14:anchorId="0E00992E" wp14:editId="480126F8">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25D15839" w14:textId="77777777" w:rsidR="00F3357E" w:rsidRDefault="00F3357E"/>
    <w:p w14:paraId="6B325A25" w14:textId="77777777" w:rsidR="00F3357E" w:rsidRDefault="001F23BC">
      <w:pPr>
        <w:keepNext/>
      </w:pPr>
      <w:proofErr w:type="spellStart"/>
      <w:r>
        <w:t>HW_preference</w:t>
      </w:r>
      <w:proofErr w:type="spellEnd"/>
      <w:r>
        <w:t xml:space="preserve"> How would you prefer to work in the future if you had total autonomy? </w:t>
      </w:r>
      <w:commentRangeStart w:id="10"/>
      <w:r>
        <w:t>In the first column, please tick all that you are keen to adopt yourself. In the second column, please tick those that currently apply to you.</w:t>
      </w:r>
      <w:commentRangeEnd w:id="10"/>
      <w:r w:rsidR="004E5206">
        <w:rPr>
          <w:rStyle w:val="CommentReference"/>
        </w:rPr>
        <w:commentReference w:id="10"/>
      </w:r>
    </w:p>
    <w:tbl>
      <w:tblPr>
        <w:tblStyle w:val="QQuestionTable"/>
        <w:tblW w:w="9576" w:type="auto"/>
        <w:tblLook w:val="07E0" w:firstRow="1" w:lastRow="1" w:firstColumn="1" w:lastColumn="1" w:noHBand="1" w:noVBand="1"/>
      </w:tblPr>
      <w:tblGrid>
        <w:gridCol w:w="3147"/>
        <w:gridCol w:w="3110"/>
        <w:gridCol w:w="3103"/>
      </w:tblGrid>
      <w:tr w:rsidR="00F3357E" w14:paraId="67A018F7" w14:textId="77777777" w:rsidTr="00F335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5B93CAC" w14:textId="77777777" w:rsidR="00F3357E" w:rsidRDefault="00F3357E"/>
        </w:tc>
        <w:tc>
          <w:tcPr>
            <w:tcW w:w="3192" w:type="dxa"/>
          </w:tcPr>
          <w:p w14:paraId="2E595672" w14:textId="77777777" w:rsidR="00F3357E" w:rsidRDefault="001F23BC">
            <w:pPr>
              <w:cnfStyle w:val="100000000000" w:firstRow="1" w:lastRow="0" w:firstColumn="0" w:lastColumn="0" w:oddVBand="0" w:evenVBand="0" w:oddHBand="0" w:evenHBand="0" w:firstRowFirstColumn="0" w:firstRowLastColumn="0" w:lastRowFirstColumn="0" w:lastRowLastColumn="0"/>
            </w:pPr>
            <w:r>
              <w:t>My preference</w:t>
            </w:r>
          </w:p>
        </w:tc>
        <w:tc>
          <w:tcPr>
            <w:tcW w:w="3192" w:type="dxa"/>
          </w:tcPr>
          <w:p w14:paraId="34562397" w14:textId="77777777" w:rsidR="00F3357E" w:rsidRDefault="001F23BC">
            <w:pPr>
              <w:cnfStyle w:val="100000000000" w:firstRow="1" w:lastRow="0" w:firstColumn="0" w:lastColumn="0" w:oddVBand="0" w:evenVBand="0" w:oddHBand="0" w:evenHBand="0" w:firstRowFirstColumn="0" w:firstRowLastColumn="0" w:lastRowFirstColumn="0" w:lastRowLastColumn="0"/>
            </w:pPr>
            <w:r>
              <w:t>My current pra</w:t>
            </w:r>
            <w:r>
              <w:t>ctice</w:t>
            </w:r>
          </w:p>
        </w:tc>
      </w:tr>
      <w:tr w:rsidR="00F3357E" w14:paraId="6205DF3F" w14:textId="77777777" w:rsidTr="00F3357E">
        <w:tc>
          <w:tcPr>
            <w:cnfStyle w:val="001000000000" w:firstRow="0" w:lastRow="0" w:firstColumn="1" w:lastColumn="0" w:oddVBand="0" w:evenVBand="0" w:oddHBand="0" w:evenHBand="0" w:firstRowFirstColumn="0" w:firstRowLastColumn="0" w:lastRowFirstColumn="0" w:lastRowLastColumn="0"/>
            <w:tcW w:w="3192" w:type="dxa"/>
          </w:tcPr>
          <w:p w14:paraId="03EAB604" w14:textId="77777777" w:rsidR="00F3357E" w:rsidRDefault="00F3357E"/>
        </w:tc>
        <w:tc>
          <w:tcPr>
            <w:tcW w:w="3192" w:type="dxa"/>
          </w:tcPr>
          <w:p w14:paraId="5E557BB6" w14:textId="77777777" w:rsidR="00F3357E" w:rsidRDefault="001F23BC">
            <w:pPr>
              <w:cnfStyle w:val="000000000000" w:firstRow="0" w:lastRow="0" w:firstColumn="0" w:lastColumn="0" w:oddVBand="0" w:evenVBand="0" w:oddHBand="0" w:evenHBand="0" w:firstRowFirstColumn="0" w:firstRowLastColumn="0" w:lastRowFirstColumn="0" w:lastRowLastColumn="0"/>
            </w:pPr>
            <w:r>
              <w:t>Keen to adopt myself (1)</w:t>
            </w:r>
          </w:p>
        </w:tc>
        <w:tc>
          <w:tcPr>
            <w:tcW w:w="3192" w:type="dxa"/>
          </w:tcPr>
          <w:p w14:paraId="1077E12B" w14:textId="77777777" w:rsidR="00F3357E" w:rsidRDefault="001F23BC">
            <w:pPr>
              <w:cnfStyle w:val="000000000000" w:firstRow="0" w:lastRow="0" w:firstColumn="0" w:lastColumn="0" w:oddVBand="0" w:evenVBand="0" w:oddHBand="0" w:evenHBand="0" w:firstRowFirstColumn="0" w:firstRowLastColumn="0" w:lastRowFirstColumn="0" w:lastRowLastColumn="0"/>
            </w:pPr>
            <w:r>
              <w:t>Currently apply to me (1)</w:t>
            </w:r>
          </w:p>
        </w:tc>
      </w:tr>
      <w:tr w:rsidR="00F3357E" w14:paraId="30D9FC3D" w14:textId="77777777" w:rsidTr="00F3357E">
        <w:tc>
          <w:tcPr>
            <w:cnfStyle w:val="001000000000" w:firstRow="0" w:lastRow="0" w:firstColumn="1" w:lastColumn="0" w:oddVBand="0" w:evenVBand="0" w:oddHBand="0" w:evenHBand="0" w:firstRowFirstColumn="0" w:firstRowLastColumn="0" w:lastRowFirstColumn="0" w:lastRowLastColumn="0"/>
            <w:tcW w:w="3192" w:type="dxa"/>
          </w:tcPr>
          <w:p w14:paraId="16526FAC" w14:textId="77777777" w:rsidR="00F3357E" w:rsidRDefault="001F23BC">
            <w:pPr>
              <w:keepNext/>
            </w:pPr>
            <w:r>
              <w:t xml:space="preserve">Work from home most or </w:t>
            </w:r>
            <w:proofErr w:type="gramStart"/>
            <w:r>
              <w:t>all of</w:t>
            </w:r>
            <w:proofErr w:type="gramEnd"/>
            <w:r>
              <w:t xml:space="preserve"> the time (HW_preference_1) </w:t>
            </w:r>
          </w:p>
        </w:tc>
        <w:tc>
          <w:tcPr>
            <w:tcW w:w="3192" w:type="dxa"/>
          </w:tcPr>
          <w:p w14:paraId="7392CFA8" w14:textId="77777777" w:rsidR="00F3357E" w:rsidRDefault="00F3357E">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3192" w:type="dxa"/>
          </w:tcPr>
          <w:p w14:paraId="62354662" w14:textId="77777777" w:rsidR="00F3357E" w:rsidRDefault="00F3357E">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r>
      <w:tr w:rsidR="00F3357E" w14:paraId="1BABA092" w14:textId="77777777" w:rsidTr="00F3357E">
        <w:tc>
          <w:tcPr>
            <w:cnfStyle w:val="001000000000" w:firstRow="0" w:lastRow="0" w:firstColumn="1" w:lastColumn="0" w:oddVBand="0" w:evenVBand="0" w:oddHBand="0" w:evenHBand="0" w:firstRowFirstColumn="0" w:firstRowLastColumn="0" w:lastRowFirstColumn="0" w:lastRowLastColumn="0"/>
            <w:tcW w:w="3192" w:type="dxa"/>
          </w:tcPr>
          <w:p w14:paraId="35AE7372" w14:textId="77777777" w:rsidR="00F3357E" w:rsidRDefault="001F23BC">
            <w:pPr>
              <w:keepNext/>
            </w:pPr>
            <w:r>
              <w:t xml:space="preserve">Go to the office (or be on site) all or most of the time (HW_preference_2) </w:t>
            </w:r>
          </w:p>
        </w:tc>
        <w:tc>
          <w:tcPr>
            <w:tcW w:w="3192" w:type="dxa"/>
          </w:tcPr>
          <w:p w14:paraId="008FBA9A" w14:textId="77777777" w:rsidR="00F3357E" w:rsidRDefault="00F3357E">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3192" w:type="dxa"/>
          </w:tcPr>
          <w:p w14:paraId="24F665C9" w14:textId="77777777" w:rsidR="00F3357E" w:rsidRDefault="00F3357E">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r>
      <w:tr w:rsidR="00F3357E" w14:paraId="16AB44B7" w14:textId="77777777" w:rsidTr="00F3357E">
        <w:tc>
          <w:tcPr>
            <w:cnfStyle w:val="001000000000" w:firstRow="0" w:lastRow="0" w:firstColumn="1" w:lastColumn="0" w:oddVBand="0" w:evenVBand="0" w:oddHBand="0" w:evenHBand="0" w:firstRowFirstColumn="0" w:firstRowLastColumn="0" w:lastRowFirstColumn="0" w:lastRowLastColumn="0"/>
            <w:tcW w:w="3192" w:type="dxa"/>
          </w:tcPr>
          <w:p w14:paraId="223BCA22" w14:textId="77777777" w:rsidR="00F3357E" w:rsidRDefault="001F23BC">
            <w:pPr>
              <w:keepNext/>
            </w:pPr>
            <w:r>
              <w:t xml:space="preserve">Go to the office at least 2 times a week and work from home at least 2 times a week (HW_preference_3) </w:t>
            </w:r>
          </w:p>
        </w:tc>
        <w:tc>
          <w:tcPr>
            <w:tcW w:w="3192" w:type="dxa"/>
          </w:tcPr>
          <w:p w14:paraId="6AC64850" w14:textId="77777777" w:rsidR="00F3357E" w:rsidRDefault="00F3357E">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3192" w:type="dxa"/>
          </w:tcPr>
          <w:p w14:paraId="53D111F8" w14:textId="77777777" w:rsidR="00F3357E" w:rsidRDefault="00F3357E">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r>
      <w:tr w:rsidR="00F3357E" w14:paraId="5605843C" w14:textId="77777777" w:rsidTr="00F3357E">
        <w:tc>
          <w:tcPr>
            <w:cnfStyle w:val="001000000000" w:firstRow="0" w:lastRow="0" w:firstColumn="1" w:lastColumn="0" w:oddVBand="0" w:evenVBand="0" w:oddHBand="0" w:evenHBand="0" w:firstRowFirstColumn="0" w:firstRowLastColumn="0" w:lastRowFirstColumn="0" w:lastRowLastColumn="0"/>
            <w:tcW w:w="3192" w:type="dxa"/>
          </w:tcPr>
          <w:p w14:paraId="4377F05B" w14:textId="77777777" w:rsidR="00F3357E" w:rsidRDefault="001F23BC">
            <w:pPr>
              <w:keepNext/>
            </w:pPr>
            <w:r>
              <w:t xml:space="preserve">No fixed schedule but flexible as need arises (HW_preference_4) </w:t>
            </w:r>
          </w:p>
        </w:tc>
        <w:tc>
          <w:tcPr>
            <w:tcW w:w="3192" w:type="dxa"/>
          </w:tcPr>
          <w:p w14:paraId="6B4C9EA9" w14:textId="77777777" w:rsidR="00F3357E" w:rsidRDefault="00F3357E">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3192" w:type="dxa"/>
          </w:tcPr>
          <w:p w14:paraId="756F9DCC" w14:textId="77777777" w:rsidR="00F3357E" w:rsidRDefault="00F3357E">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r>
      <w:tr w:rsidR="00F3357E" w14:paraId="382E7D90" w14:textId="77777777" w:rsidTr="00F3357E">
        <w:tc>
          <w:tcPr>
            <w:cnfStyle w:val="001000000000" w:firstRow="0" w:lastRow="0" w:firstColumn="1" w:lastColumn="0" w:oddVBand="0" w:evenVBand="0" w:oddHBand="0" w:evenHBand="0" w:firstRowFirstColumn="0" w:firstRowLastColumn="0" w:lastRowFirstColumn="0" w:lastRowLastColumn="0"/>
            <w:tcW w:w="3192" w:type="dxa"/>
          </w:tcPr>
          <w:p w14:paraId="2CAEC5A5" w14:textId="77777777" w:rsidR="00F3357E" w:rsidRDefault="001F23BC">
            <w:pPr>
              <w:keepNext/>
            </w:pPr>
            <w:r>
              <w:t>Oth</w:t>
            </w:r>
            <w:r>
              <w:t xml:space="preserve">er, please specify (HW_preference_5) </w:t>
            </w:r>
          </w:p>
        </w:tc>
        <w:tc>
          <w:tcPr>
            <w:tcW w:w="3192" w:type="dxa"/>
          </w:tcPr>
          <w:p w14:paraId="47E1083C" w14:textId="77777777" w:rsidR="00F3357E" w:rsidRDefault="00F3357E">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c>
          <w:tcPr>
            <w:tcW w:w="3192" w:type="dxa"/>
          </w:tcPr>
          <w:p w14:paraId="1F05AF9B" w14:textId="77777777" w:rsidR="00F3357E" w:rsidRDefault="00F3357E">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p>
        </w:tc>
      </w:tr>
    </w:tbl>
    <w:p w14:paraId="6A93D640" w14:textId="77777777" w:rsidR="00F3357E" w:rsidRDefault="00F3357E"/>
    <w:p w14:paraId="448F4664" w14:textId="77777777" w:rsidR="00F3357E" w:rsidRDefault="00F3357E"/>
    <w:p w14:paraId="478C4ECF" w14:textId="77777777" w:rsidR="00F3357E" w:rsidRDefault="001F23BC">
      <w:pPr>
        <w:pStyle w:val="BlockEndLabel"/>
      </w:pPr>
      <w:r>
        <w:t>End of Block: Current Work Conditions</w:t>
      </w:r>
    </w:p>
    <w:p w14:paraId="6CB824ED" w14:textId="77777777" w:rsidR="00F3357E" w:rsidRDefault="00F3357E">
      <w:pPr>
        <w:pStyle w:val="BlockSeparator"/>
      </w:pPr>
    </w:p>
    <w:p w14:paraId="6F6D8E1B" w14:textId="77777777" w:rsidR="00F3357E" w:rsidRDefault="001F23BC">
      <w:pPr>
        <w:pStyle w:val="BlockStartLabel"/>
      </w:pPr>
      <w:r>
        <w:t>Start of Block: Org Responses to Changes Triggered by Hybrid Working Principles</w:t>
      </w:r>
    </w:p>
    <w:tbl>
      <w:tblPr>
        <w:tblW w:w="0" w:type="auto"/>
        <w:tblInd w:w="10" w:type="dxa"/>
        <w:tblCellMar>
          <w:left w:w="10" w:type="dxa"/>
          <w:right w:w="10" w:type="dxa"/>
        </w:tblCellMar>
        <w:tblLook w:val="04A0" w:firstRow="1" w:lastRow="0" w:firstColumn="1" w:lastColumn="0" w:noHBand="0" w:noVBand="1"/>
      </w:tblPr>
      <w:tblGrid>
        <w:gridCol w:w="1348"/>
        <w:gridCol w:w="8002"/>
      </w:tblGrid>
      <w:tr w:rsidR="00F3357E" w14:paraId="73830B49" w14:textId="77777777">
        <w:tblPrEx>
          <w:tblCellMar>
            <w:top w:w="0" w:type="dxa"/>
            <w:bottom w:w="0" w:type="dxa"/>
          </w:tblCellMar>
        </w:tblPrEx>
        <w:trPr>
          <w:trHeight w:val="300"/>
        </w:trPr>
        <w:tc>
          <w:tcPr>
            <w:tcW w:w="1368" w:type="dxa"/>
            <w:tcBorders>
              <w:top w:val="nil"/>
              <w:left w:val="nil"/>
              <w:bottom w:val="nil"/>
              <w:right w:val="nil"/>
            </w:tcBorders>
          </w:tcPr>
          <w:p w14:paraId="58F1A54E" w14:textId="77777777" w:rsidR="00F3357E" w:rsidRDefault="001F23BC">
            <w:pPr>
              <w:rPr>
                <w:color w:val="CCCCCC"/>
              </w:rPr>
            </w:pPr>
            <w:r>
              <w:rPr>
                <w:color w:val="CCCCCC"/>
              </w:rPr>
              <w:t>Page Break</w:t>
            </w:r>
          </w:p>
        </w:tc>
        <w:tc>
          <w:tcPr>
            <w:tcW w:w="8208" w:type="dxa"/>
            <w:tcBorders>
              <w:top w:val="nil"/>
              <w:left w:val="nil"/>
              <w:bottom w:val="nil"/>
              <w:right w:val="nil"/>
            </w:tcBorders>
          </w:tcPr>
          <w:p w14:paraId="495F9925" w14:textId="77777777" w:rsidR="00F3357E" w:rsidRDefault="00F3357E">
            <w:pPr>
              <w:pBdr>
                <w:top w:val="single" w:sz="8" w:space="0" w:color="CCCCCC"/>
              </w:pBdr>
              <w:spacing w:before="120" w:after="120" w:line="120" w:lineRule="auto"/>
              <w:jc w:val="center"/>
              <w:rPr>
                <w:color w:val="CCCCCC"/>
              </w:rPr>
            </w:pPr>
          </w:p>
        </w:tc>
      </w:tr>
    </w:tbl>
    <w:p w14:paraId="0554F07A" w14:textId="77777777" w:rsidR="00F3357E" w:rsidRDefault="001F23BC">
      <w:r>
        <w:br w:type="page"/>
      </w:r>
    </w:p>
    <w:tbl>
      <w:tblPr>
        <w:tblStyle w:val="QQuestionIconTable"/>
        <w:tblW w:w="100" w:type="auto"/>
        <w:tblLook w:val="07E0" w:firstRow="1" w:lastRow="1" w:firstColumn="1" w:lastColumn="1" w:noHBand="1" w:noVBand="1"/>
      </w:tblPr>
      <w:tblGrid>
        <w:gridCol w:w="380"/>
        <w:gridCol w:w="380"/>
      </w:tblGrid>
      <w:tr w:rsidR="00F3357E" w14:paraId="1CDAFE22" w14:textId="77777777">
        <w:tc>
          <w:tcPr>
            <w:tcW w:w="50" w:type="dxa"/>
          </w:tcPr>
          <w:p w14:paraId="269A1CAA" w14:textId="77777777" w:rsidR="00F3357E" w:rsidRDefault="001F23BC">
            <w:pPr>
              <w:keepNext/>
            </w:pPr>
            <w:r>
              <w:rPr>
                <w:noProof/>
              </w:rPr>
              <w:lastRenderedPageBreak/>
              <w:drawing>
                <wp:inline distT="0" distB="0" distL="0" distR="0" wp14:anchorId="6F40C6D7" wp14:editId="231922A3">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014A5CE9" w14:textId="77777777" w:rsidR="00F3357E" w:rsidRDefault="001F23BC">
            <w:pPr>
              <w:keepNext/>
            </w:pPr>
            <w:r>
              <w:rPr>
                <w:noProof/>
              </w:rPr>
              <w:drawing>
                <wp:inline distT="0" distB="0" distL="0" distR="0" wp14:anchorId="16529CDC" wp14:editId="7A586EFF">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18542DA1" w14:textId="77777777" w:rsidR="00F3357E" w:rsidRDefault="00F3357E"/>
    <w:p w14:paraId="70673F35" w14:textId="77777777" w:rsidR="00F3357E" w:rsidRDefault="001F23BC">
      <w:pPr>
        <w:keepNext/>
      </w:pPr>
      <w:commentRangeStart w:id="11"/>
      <w:proofErr w:type="spellStart"/>
      <w:r>
        <w:t>ANT_Justice</w:t>
      </w:r>
      <w:proofErr w:type="spellEnd"/>
      <w:r>
        <w:t xml:space="preserve"> </w:t>
      </w:r>
      <w:r>
        <w:br/>
      </w:r>
      <w:r>
        <w:t>Again, thinking about returning to work in the office under the new hybrid working principles, how do you think your line manager (coach) will treat you under the new hybrid working principles?</w:t>
      </w:r>
      <w:r>
        <w:br/>
      </w:r>
      <w:r>
        <w:rPr>
          <w:b/>
        </w:rPr>
        <w:br/>
      </w:r>
      <w:r>
        <w:lastRenderedPageBreak/>
        <w:br/>
        <w:t>I think my line manager (coach) will…</w:t>
      </w:r>
      <w:del w:id="12" w:author="Chennells, Matt" w:date="2021-11-05T13:36:00Z">
        <w:r w:rsidDel="006B2650">
          <w:br/>
        </w:r>
      </w:del>
      <w:commentRangeEnd w:id="11"/>
      <w:r w:rsidR="006B2650">
        <w:rPr>
          <w:rStyle w:val="CommentReference"/>
        </w:rPr>
        <w:commentReference w:id="11"/>
      </w:r>
    </w:p>
    <w:tbl>
      <w:tblPr>
        <w:tblStyle w:val="QQuestionTable"/>
        <w:tblW w:w="9576" w:type="auto"/>
        <w:tblLook w:val="07E0" w:firstRow="1" w:lastRow="1" w:firstColumn="1" w:lastColumn="1" w:noHBand="1" w:noVBand="1"/>
      </w:tblPr>
      <w:tblGrid>
        <w:gridCol w:w="1710"/>
        <w:gridCol w:w="1526"/>
        <w:gridCol w:w="1526"/>
        <w:gridCol w:w="1570"/>
        <w:gridCol w:w="1516"/>
        <w:gridCol w:w="1512"/>
      </w:tblGrid>
      <w:tr w:rsidR="00F3357E" w14:paraId="3D6332E6" w14:textId="77777777" w:rsidTr="00F335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3F0C1E9" w14:textId="77777777" w:rsidR="00F3357E" w:rsidRDefault="00F3357E">
            <w:pPr>
              <w:keepNext/>
            </w:pPr>
          </w:p>
        </w:tc>
        <w:tc>
          <w:tcPr>
            <w:tcW w:w="1596" w:type="dxa"/>
          </w:tcPr>
          <w:p w14:paraId="064BEE3A" w14:textId="77777777" w:rsidR="00F3357E" w:rsidRDefault="001F23BC">
            <w:pPr>
              <w:cnfStyle w:val="100000000000" w:firstRow="1" w:lastRow="0" w:firstColumn="0" w:lastColumn="0" w:oddVBand="0" w:evenVBand="0" w:oddHBand="0" w:evenHBand="0" w:firstRowFirstColumn="0" w:firstRowLastColumn="0" w:lastRowFirstColumn="0" w:lastRowLastColumn="0"/>
            </w:pPr>
            <w:r>
              <w:t>Hardly ever (1)</w:t>
            </w:r>
          </w:p>
        </w:tc>
        <w:tc>
          <w:tcPr>
            <w:tcW w:w="1596" w:type="dxa"/>
          </w:tcPr>
          <w:p w14:paraId="29FECDBC" w14:textId="77777777" w:rsidR="00F3357E" w:rsidRDefault="001F23BC">
            <w:pPr>
              <w:cnfStyle w:val="100000000000" w:firstRow="1" w:lastRow="0" w:firstColumn="0" w:lastColumn="0" w:oddVBand="0" w:evenVBand="0" w:oddHBand="0" w:evenHBand="0" w:firstRowFirstColumn="0" w:firstRowLastColumn="0" w:lastRowFirstColumn="0" w:lastRowLastColumn="0"/>
            </w:pPr>
            <w:r>
              <w:t>Rarely (2)</w:t>
            </w:r>
          </w:p>
        </w:tc>
        <w:tc>
          <w:tcPr>
            <w:tcW w:w="1596" w:type="dxa"/>
          </w:tcPr>
          <w:p w14:paraId="2F2774A6" w14:textId="77777777" w:rsidR="00F3357E" w:rsidRDefault="001F23BC">
            <w:pPr>
              <w:cnfStyle w:val="100000000000" w:firstRow="1" w:lastRow="0" w:firstColumn="0" w:lastColumn="0" w:oddVBand="0" w:evenVBand="0" w:oddHBand="0" w:evenHBand="0" w:firstRowFirstColumn="0" w:firstRowLastColumn="0" w:lastRowFirstColumn="0" w:lastRowLastColumn="0"/>
            </w:pPr>
            <w:r>
              <w:t>Sometimes (3)</w:t>
            </w:r>
          </w:p>
        </w:tc>
        <w:tc>
          <w:tcPr>
            <w:tcW w:w="1596" w:type="dxa"/>
          </w:tcPr>
          <w:p w14:paraId="17B2C57F" w14:textId="77777777" w:rsidR="00F3357E" w:rsidRDefault="001F23BC">
            <w:pPr>
              <w:cnfStyle w:val="100000000000" w:firstRow="1" w:lastRow="0" w:firstColumn="0" w:lastColumn="0" w:oddVBand="0" w:evenVBand="0" w:oddHBand="0" w:evenHBand="0" w:firstRowFirstColumn="0" w:firstRowLastColumn="0" w:lastRowFirstColumn="0" w:lastRowLastColumn="0"/>
            </w:pPr>
            <w:r>
              <w:t>Often (4)</w:t>
            </w:r>
          </w:p>
        </w:tc>
        <w:tc>
          <w:tcPr>
            <w:tcW w:w="1596" w:type="dxa"/>
          </w:tcPr>
          <w:p w14:paraId="404F4DA9" w14:textId="77777777" w:rsidR="00F3357E" w:rsidRDefault="001F23BC">
            <w:pPr>
              <w:cnfStyle w:val="100000000000" w:firstRow="1" w:lastRow="0" w:firstColumn="0" w:lastColumn="0" w:oddVBand="0" w:evenVBand="0" w:oddHBand="0" w:evenHBand="0" w:firstRowFirstColumn="0" w:firstRowLastColumn="0" w:lastRowFirstColumn="0" w:lastRowLastColumn="0"/>
            </w:pPr>
            <w:r>
              <w:t>Very often (5)</w:t>
            </w:r>
          </w:p>
        </w:tc>
      </w:tr>
      <w:tr w:rsidR="00F3357E" w14:paraId="4337FC55"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21A4679D" w14:textId="77777777" w:rsidR="00F3357E" w:rsidRDefault="001F23BC">
            <w:pPr>
              <w:keepNext/>
            </w:pPr>
            <w:r>
              <w:t xml:space="preserve">Treat me in a polite manner (InterJ_1) </w:t>
            </w:r>
          </w:p>
        </w:tc>
        <w:tc>
          <w:tcPr>
            <w:tcW w:w="1596" w:type="dxa"/>
          </w:tcPr>
          <w:p w14:paraId="3B27C582"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D0CD09"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56D70C"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8495BE"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715E36"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001CAED8"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55D823FE" w14:textId="77777777" w:rsidR="00F3357E" w:rsidRDefault="001F23BC">
            <w:pPr>
              <w:keepNext/>
            </w:pPr>
            <w:r>
              <w:t xml:space="preserve">Treat me with respect (InterJ_2) </w:t>
            </w:r>
          </w:p>
        </w:tc>
        <w:tc>
          <w:tcPr>
            <w:tcW w:w="1596" w:type="dxa"/>
          </w:tcPr>
          <w:p w14:paraId="5FE99C51"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1EAF7C"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3EFCA4"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6EFC31"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CDAAC2"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5DA79A3A"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676C4A31" w14:textId="77777777" w:rsidR="00F3357E" w:rsidRDefault="001F23BC">
            <w:pPr>
              <w:keepNext/>
            </w:pPr>
            <w:r>
              <w:t xml:space="preserve">Refrain from improper remarks or comments (InterJ_3) </w:t>
            </w:r>
          </w:p>
        </w:tc>
        <w:tc>
          <w:tcPr>
            <w:tcW w:w="1596" w:type="dxa"/>
          </w:tcPr>
          <w:p w14:paraId="40671CB5"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C52AFD"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0F0093"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961158"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24463E"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7E95470B"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01D49DE2" w14:textId="77777777" w:rsidR="00F3357E" w:rsidRDefault="001F23BC">
            <w:pPr>
              <w:keepNext/>
            </w:pPr>
            <w:r>
              <w:t xml:space="preserve">Communicate with me in a candid manner (InfoJ_1) </w:t>
            </w:r>
          </w:p>
        </w:tc>
        <w:tc>
          <w:tcPr>
            <w:tcW w:w="1596" w:type="dxa"/>
          </w:tcPr>
          <w:p w14:paraId="54B98F69"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BFA4B5"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1EA45E"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94AAA6"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638FEC"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14E13D0F"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3FD369EE" w14:textId="77777777" w:rsidR="00F3357E" w:rsidRDefault="001F23BC">
            <w:pPr>
              <w:keepNext/>
            </w:pPr>
            <w:r>
              <w:t xml:space="preserve">Explain processes related to the hybrid working principles thoroughly (InfoJ_2) </w:t>
            </w:r>
          </w:p>
        </w:tc>
        <w:tc>
          <w:tcPr>
            <w:tcW w:w="1596" w:type="dxa"/>
          </w:tcPr>
          <w:p w14:paraId="2C93AFE5"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CFB544"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69B9B6"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0643F2"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698A08"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0507F864"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1FF02E5C" w14:textId="77777777" w:rsidR="00F3357E" w:rsidRDefault="001F23BC">
            <w:pPr>
              <w:keepNext/>
            </w:pPr>
            <w:proofErr w:type="gramStart"/>
            <w:r>
              <w:t>Explain  processes</w:t>
            </w:r>
            <w:proofErr w:type="gramEnd"/>
            <w:r>
              <w:t xml:space="preserve"> related to the hybrid working prin</w:t>
            </w:r>
            <w:r>
              <w:t xml:space="preserve">ciples in a reasonable way (InfoJ_3) </w:t>
            </w:r>
          </w:p>
        </w:tc>
        <w:tc>
          <w:tcPr>
            <w:tcW w:w="1596" w:type="dxa"/>
          </w:tcPr>
          <w:p w14:paraId="5C2F44F4"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753410"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5B011C"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466AF5"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822665"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26EE37DC"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1DD0C602" w14:textId="77777777" w:rsidR="00F3357E" w:rsidRDefault="001F23BC">
            <w:pPr>
              <w:keepNext/>
            </w:pPr>
            <w:r>
              <w:t xml:space="preserve">Communicate information regarding the new hybrid working principles in a timely manner (InfoJ_4) </w:t>
            </w:r>
          </w:p>
        </w:tc>
        <w:tc>
          <w:tcPr>
            <w:tcW w:w="1596" w:type="dxa"/>
          </w:tcPr>
          <w:p w14:paraId="6D48FE9C"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5C963E"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FC8DD6"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D9FEE5"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145ADB"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3DA2E64C"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1BE1C485" w14:textId="77777777" w:rsidR="00F3357E" w:rsidRDefault="001F23BC">
            <w:pPr>
              <w:keepNext/>
            </w:pPr>
            <w:proofErr w:type="gramStart"/>
            <w:r>
              <w:lastRenderedPageBreak/>
              <w:t>Tailor  communication</w:t>
            </w:r>
            <w:proofErr w:type="gramEnd"/>
            <w:r>
              <w:t xml:space="preserve"> related to the hybrid working principles to meet my needs (InfoJ_5) </w:t>
            </w:r>
          </w:p>
        </w:tc>
        <w:tc>
          <w:tcPr>
            <w:tcW w:w="1596" w:type="dxa"/>
          </w:tcPr>
          <w:p w14:paraId="3F3CF4BD"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85C902"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7D1D1B"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D2644F"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EF9D4"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76B6B21F"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2D69D8DD" w14:textId="77777777" w:rsidR="00F3357E" w:rsidRDefault="001F23BC">
            <w:pPr>
              <w:keepNext/>
            </w:pPr>
            <w:r>
              <w:t xml:space="preserve">Ask my views and feelings about the hybrid working principles (ProcJ_1) </w:t>
            </w:r>
          </w:p>
        </w:tc>
        <w:tc>
          <w:tcPr>
            <w:tcW w:w="1596" w:type="dxa"/>
          </w:tcPr>
          <w:p w14:paraId="50B1554D"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223B99"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552124"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E543A2"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608AB9"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4A6746B3"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59DC4413" w14:textId="77777777" w:rsidR="00F3357E" w:rsidRPr="002C784E" w:rsidRDefault="001F23BC">
            <w:pPr>
              <w:keepNext/>
              <w:rPr>
                <w:rPrChange w:id="13" w:author="Chennells, Matt" w:date="2021-11-05T13:37:00Z">
                  <w:rPr/>
                </w:rPrChange>
              </w:rPr>
            </w:pPr>
            <w:r w:rsidRPr="002C784E">
              <w:rPr>
                <w:rPrChange w:id="14" w:author="Chennells, Matt" w:date="2021-11-05T13:37:00Z">
                  <w:rPr/>
                </w:rPrChange>
              </w:rPr>
              <w:t xml:space="preserve">Give me influence over the outcome of the hybrid working principles (ProcJ_2) </w:t>
            </w:r>
          </w:p>
        </w:tc>
        <w:tc>
          <w:tcPr>
            <w:tcW w:w="1596" w:type="dxa"/>
          </w:tcPr>
          <w:p w14:paraId="722C6DA2"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76CCCC"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9B8C25"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5C3FB6"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04DB8A"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753EDD95"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77102DBF" w14:textId="77777777" w:rsidR="00F3357E" w:rsidRDefault="001F23BC">
            <w:pPr>
              <w:keepNext/>
            </w:pPr>
            <w:r>
              <w:t xml:space="preserve">Apply procedures related to the hybrid working principles consistently (ProcJ_3) </w:t>
            </w:r>
          </w:p>
        </w:tc>
        <w:tc>
          <w:tcPr>
            <w:tcW w:w="1596" w:type="dxa"/>
          </w:tcPr>
          <w:p w14:paraId="42B7E7BB"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41C7C7"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99E4C7"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EA64B5"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26595B"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607DAEFB"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07C7A20E" w14:textId="77777777" w:rsidR="00F3357E" w:rsidRDefault="001F23BC">
            <w:pPr>
              <w:keepNext/>
            </w:pPr>
            <w:r>
              <w:t>Ensure procedures related to the hybrid working principles are free of bias (ProcJ_</w:t>
            </w:r>
            <w:r>
              <w:t xml:space="preserve">4) </w:t>
            </w:r>
          </w:p>
        </w:tc>
        <w:tc>
          <w:tcPr>
            <w:tcW w:w="1596" w:type="dxa"/>
          </w:tcPr>
          <w:p w14:paraId="10A0AF8E"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7BA476"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6146D1"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E694D2"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E80E6A"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0F0B7BE5"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50AEAF0C" w14:textId="77777777" w:rsidR="00F3357E" w:rsidRDefault="001F23BC">
            <w:pPr>
              <w:keepNext/>
            </w:pPr>
            <w:r>
              <w:t xml:space="preserve">Base procedures related to the hybrid working principles on accurate information (ProcJ_5) </w:t>
            </w:r>
          </w:p>
        </w:tc>
        <w:tc>
          <w:tcPr>
            <w:tcW w:w="1596" w:type="dxa"/>
          </w:tcPr>
          <w:p w14:paraId="587E2D5C"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9EFFA1"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C1C232"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43B1A3"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0279E8"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49CE69DD"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469CC606" w14:textId="77777777" w:rsidR="00F3357E" w:rsidRDefault="001F23BC">
            <w:pPr>
              <w:keepNext/>
            </w:pPr>
            <w:r>
              <w:lastRenderedPageBreak/>
              <w:t xml:space="preserve">Uphold ethical and moral standards when implementing the hybrid working principles (ProcJ_6) </w:t>
            </w:r>
          </w:p>
        </w:tc>
        <w:tc>
          <w:tcPr>
            <w:tcW w:w="1596" w:type="dxa"/>
          </w:tcPr>
          <w:p w14:paraId="0765B91D"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7B3459"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94179E"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5AE7B4"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77E665"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EC00D78" w14:textId="77777777" w:rsidR="00F3357E" w:rsidRDefault="00F3357E"/>
    <w:p w14:paraId="78D16153" w14:textId="77777777" w:rsidR="00F3357E" w:rsidRDefault="00F3357E"/>
    <w:p w14:paraId="138F97DA" w14:textId="77777777" w:rsidR="00F3357E" w:rsidRDefault="00F3357E">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F3357E" w14:paraId="6ADDCC2E" w14:textId="77777777">
        <w:tblPrEx>
          <w:tblCellMar>
            <w:top w:w="0" w:type="dxa"/>
            <w:bottom w:w="0" w:type="dxa"/>
          </w:tblCellMar>
        </w:tblPrEx>
        <w:trPr>
          <w:trHeight w:val="300"/>
        </w:trPr>
        <w:tc>
          <w:tcPr>
            <w:tcW w:w="1368" w:type="dxa"/>
            <w:tcBorders>
              <w:top w:val="nil"/>
              <w:left w:val="nil"/>
              <w:bottom w:val="nil"/>
              <w:right w:val="nil"/>
            </w:tcBorders>
          </w:tcPr>
          <w:p w14:paraId="06C152DA" w14:textId="77777777" w:rsidR="00F3357E" w:rsidRDefault="001F23BC">
            <w:pPr>
              <w:rPr>
                <w:color w:val="CCCCCC"/>
              </w:rPr>
            </w:pPr>
            <w:r>
              <w:rPr>
                <w:color w:val="CCCCCC"/>
              </w:rPr>
              <w:t>Page Break</w:t>
            </w:r>
          </w:p>
        </w:tc>
        <w:tc>
          <w:tcPr>
            <w:tcW w:w="8208" w:type="dxa"/>
            <w:tcBorders>
              <w:top w:val="nil"/>
              <w:left w:val="nil"/>
              <w:bottom w:val="nil"/>
              <w:right w:val="nil"/>
            </w:tcBorders>
          </w:tcPr>
          <w:p w14:paraId="419421B4" w14:textId="77777777" w:rsidR="00F3357E" w:rsidRDefault="00F3357E">
            <w:pPr>
              <w:pBdr>
                <w:top w:val="single" w:sz="8" w:space="0" w:color="CCCCCC"/>
              </w:pBdr>
              <w:spacing w:before="120" w:after="120" w:line="120" w:lineRule="auto"/>
              <w:jc w:val="center"/>
              <w:rPr>
                <w:color w:val="CCCCCC"/>
              </w:rPr>
            </w:pPr>
          </w:p>
        </w:tc>
      </w:tr>
    </w:tbl>
    <w:p w14:paraId="59EF0016" w14:textId="77777777" w:rsidR="00F3357E" w:rsidRDefault="001F23BC">
      <w:r>
        <w:br w:type="page"/>
      </w:r>
    </w:p>
    <w:tbl>
      <w:tblPr>
        <w:tblStyle w:val="QQuestionIconTable"/>
        <w:tblW w:w="100" w:type="auto"/>
        <w:tblLook w:val="07E0" w:firstRow="1" w:lastRow="1" w:firstColumn="1" w:lastColumn="1" w:noHBand="1" w:noVBand="1"/>
      </w:tblPr>
      <w:tblGrid>
        <w:gridCol w:w="380"/>
        <w:gridCol w:w="380"/>
      </w:tblGrid>
      <w:tr w:rsidR="00F3357E" w14:paraId="65259DF0" w14:textId="77777777">
        <w:tc>
          <w:tcPr>
            <w:tcW w:w="50" w:type="dxa"/>
          </w:tcPr>
          <w:p w14:paraId="40E3441A" w14:textId="77777777" w:rsidR="00F3357E" w:rsidRDefault="001F23BC">
            <w:pPr>
              <w:keepNext/>
            </w:pPr>
            <w:r>
              <w:rPr>
                <w:noProof/>
              </w:rPr>
              <w:lastRenderedPageBreak/>
              <w:drawing>
                <wp:inline distT="0" distB="0" distL="0" distR="0" wp14:anchorId="2DA72CFE" wp14:editId="0175C599">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69B879CD" w14:textId="77777777" w:rsidR="00F3357E" w:rsidRDefault="001F23BC">
            <w:pPr>
              <w:keepNext/>
            </w:pPr>
            <w:r>
              <w:rPr>
                <w:noProof/>
              </w:rPr>
              <w:drawing>
                <wp:inline distT="0" distB="0" distL="0" distR="0" wp14:anchorId="1E2A3056" wp14:editId="538D1E19">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6F28F2AD" w14:textId="77777777" w:rsidR="00F3357E" w:rsidRDefault="00F3357E"/>
    <w:p w14:paraId="10F2C5AB" w14:textId="77777777" w:rsidR="00F3357E" w:rsidRDefault="001F23BC">
      <w:pPr>
        <w:keepNext/>
      </w:pPr>
      <w:proofErr w:type="spellStart"/>
      <w:r>
        <w:t>Ant_DJ</w:t>
      </w:r>
      <w:proofErr w:type="spellEnd"/>
      <w:r>
        <w:t xml:space="preserve"> </w:t>
      </w:r>
      <w:r>
        <w:br/>
      </w:r>
      <w:r>
        <w:t xml:space="preserve">Again, </w:t>
      </w:r>
      <w:commentRangeStart w:id="15"/>
      <w:r w:rsidRPr="00885FA9">
        <w:rPr>
          <w:highlight w:val="yellow"/>
          <w:rPrChange w:id="16" w:author="Chennells, Matt" w:date="2021-11-05T13:38:00Z">
            <w:rPr/>
          </w:rPrChange>
        </w:rPr>
        <w:t>thinking about returning to work in the office under</w:t>
      </w:r>
      <w:r>
        <w:t xml:space="preserve"> </w:t>
      </w:r>
      <w:commentRangeEnd w:id="15"/>
      <w:r w:rsidR="00885FA9">
        <w:rPr>
          <w:rStyle w:val="CommentReference"/>
        </w:rPr>
        <w:commentReference w:id="15"/>
      </w:r>
      <w:r>
        <w:t xml:space="preserve">the new hybrid working principles, how often do you expect the following overall </w:t>
      </w:r>
      <w:proofErr w:type="gramStart"/>
      <w:r>
        <w:t>work related</w:t>
      </w:r>
      <w:proofErr w:type="gramEnd"/>
      <w:r>
        <w:t xml:space="preserve"> outcomes or rewards to be in line with your expectations about hybrid working?</w:t>
      </w:r>
      <w:r>
        <w:br/>
      </w:r>
      <w:r>
        <w:br/>
      </w:r>
      <w:r>
        <w:br/>
        <w:t>How often do you thin</w:t>
      </w:r>
      <w:r>
        <w:t xml:space="preserve">k the hybrid working principles will provide you with rewards that ... </w:t>
      </w:r>
      <w:r>
        <w:br/>
      </w:r>
    </w:p>
    <w:tbl>
      <w:tblPr>
        <w:tblStyle w:val="QQuestionTable"/>
        <w:tblW w:w="9576" w:type="auto"/>
        <w:tblLook w:val="07E0" w:firstRow="1" w:lastRow="1" w:firstColumn="1" w:lastColumn="1" w:noHBand="1" w:noVBand="1"/>
      </w:tblPr>
      <w:tblGrid>
        <w:gridCol w:w="1596"/>
        <w:gridCol w:w="1550"/>
        <w:gridCol w:w="1550"/>
        <w:gridCol w:w="1579"/>
        <w:gridCol w:w="1544"/>
        <w:gridCol w:w="1541"/>
      </w:tblGrid>
      <w:tr w:rsidR="00F3357E" w14:paraId="3E98DE78" w14:textId="77777777" w:rsidTr="00F335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C95FD79" w14:textId="77777777" w:rsidR="00F3357E" w:rsidRDefault="00F3357E">
            <w:pPr>
              <w:keepNext/>
            </w:pPr>
          </w:p>
        </w:tc>
        <w:tc>
          <w:tcPr>
            <w:tcW w:w="1596" w:type="dxa"/>
          </w:tcPr>
          <w:p w14:paraId="3129E852" w14:textId="77777777" w:rsidR="00F3357E" w:rsidRDefault="001F23BC">
            <w:pPr>
              <w:cnfStyle w:val="100000000000" w:firstRow="1" w:lastRow="0" w:firstColumn="0" w:lastColumn="0" w:oddVBand="0" w:evenVBand="0" w:oddHBand="0" w:evenHBand="0" w:firstRowFirstColumn="0" w:firstRowLastColumn="0" w:lastRowFirstColumn="0" w:lastRowLastColumn="0"/>
            </w:pPr>
            <w:r>
              <w:t>Hardly ever (1)</w:t>
            </w:r>
          </w:p>
        </w:tc>
        <w:tc>
          <w:tcPr>
            <w:tcW w:w="1596" w:type="dxa"/>
          </w:tcPr>
          <w:p w14:paraId="2FC251B4" w14:textId="77777777" w:rsidR="00F3357E" w:rsidRDefault="001F23BC">
            <w:pPr>
              <w:cnfStyle w:val="100000000000" w:firstRow="1" w:lastRow="0" w:firstColumn="0" w:lastColumn="0" w:oddVBand="0" w:evenVBand="0" w:oddHBand="0" w:evenHBand="0" w:firstRowFirstColumn="0" w:firstRowLastColumn="0" w:lastRowFirstColumn="0" w:lastRowLastColumn="0"/>
            </w:pPr>
            <w:r>
              <w:t>Rarely (2)</w:t>
            </w:r>
          </w:p>
        </w:tc>
        <w:tc>
          <w:tcPr>
            <w:tcW w:w="1596" w:type="dxa"/>
          </w:tcPr>
          <w:p w14:paraId="4CC53DE8" w14:textId="77777777" w:rsidR="00F3357E" w:rsidRDefault="001F23BC">
            <w:pPr>
              <w:cnfStyle w:val="100000000000" w:firstRow="1" w:lastRow="0" w:firstColumn="0" w:lastColumn="0" w:oddVBand="0" w:evenVBand="0" w:oddHBand="0" w:evenHBand="0" w:firstRowFirstColumn="0" w:firstRowLastColumn="0" w:lastRowFirstColumn="0" w:lastRowLastColumn="0"/>
            </w:pPr>
            <w:r>
              <w:t>Sometimes (3)</w:t>
            </w:r>
          </w:p>
        </w:tc>
        <w:tc>
          <w:tcPr>
            <w:tcW w:w="1596" w:type="dxa"/>
          </w:tcPr>
          <w:p w14:paraId="45E4CD1D" w14:textId="77777777" w:rsidR="00F3357E" w:rsidRDefault="001F23BC">
            <w:pPr>
              <w:cnfStyle w:val="100000000000" w:firstRow="1" w:lastRow="0" w:firstColumn="0" w:lastColumn="0" w:oddVBand="0" w:evenVBand="0" w:oddHBand="0" w:evenHBand="0" w:firstRowFirstColumn="0" w:firstRowLastColumn="0" w:lastRowFirstColumn="0" w:lastRowLastColumn="0"/>
            </w:pPr>
            <w:r>
              <w:t>Often (4)</w:t>
            </w:r>
          </w:p>
        </w:tc>
        <w:tc>
          <w:tcPr>
            <w:tcW w:w="1596" w:type="dxa"/>
          </w:tcPr>
          <w:p w14:paraId="759DB796" w14:textId="77777777" w:rsidR="00F3357E" w:rsidRDefault="001F23BC">
            <w:pPr>
              <w:cnfStyle w:val="100000000000" w:firstRow="1" w:lastRow="0" w:firstColumn="0" w:lastColumn="0" w:oddVBand="0" w:evenVBand="0" w:oddHBand="0" w:evenHBand="0" w:firstRowFirstColumn="0" w:firstRowLastColumn="0" w:lastRowFirstColumn="0" w:lastRowLastColumn="0"/>
            </w:pPr>
            <w:r>
              <w:t>Very often (5)</w:t>
            </w:r>
          </w:p>
        </w:tc>
      </w:tr>
      <w:tr w:rsidR="00F3357E" w14:paraId="2167B401"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099B6781" w14:textId="77777777" w:rsidR="00F3357E" w:rsidRDefault="001F23BC">
            <w:pPr>
              <w:keepNext/>
            </w:pPr>
            <w:r>
              <w:t xml:space="preserve">reflect the effort you put into your work? (DistrJ_1) </w:t>
            </w:r>
          </w:p>
        </w:tc>
        <w:tc>
          <w:tcPr>
            <w:tcW w:w="1596" w:type="dxa"/>
          </w:tcPr>
          <w:p w14:paraId="29DE8566"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B0631C"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D706D6"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2DF52B"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2339A8"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691134DD"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22715944" w14:textId="77777777" w:rsidR="00F3357E" w:rsidRDefault="001F23BC">
            <w:pPr>
              <w:keepNext/>
            </w:pPr>
            <w:r>
              <w:t xml:space="preserve">reflect what you contribute to the company? (DistrJ_2) </w:t>
            </w:r>
          </w:p>
        </w:tc>
        <w:tc>
          <w:tcPr>
            <w:tcW w:w="1596" w:type="dxa"/>
          </w:tcPr>
          <w:p w14:paraId="717A4371"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7A39A9"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031316"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00153A"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3B0A90"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35E84615"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5425FA8B" w14:textId="77777777" w:rsidR="00F3357E" w:rsidRDefault="001F23BC">
            <w:pPr>
              <w:keepNext/>
            </w:pPr>
            <w:r>
              <w:t xml:space="preserve">are justified, given your performance? (DistrJ_3) </w:t>
            </w:r>
          </w:p>
        </w:tc>
        <w:tc>
          <w:tcPr>
            <w:tcW w:w="1596" w:type="dxa"/>
          </w:tcPr>
          <w:p w14:paraId="500994CA"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9DF19C"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4ABA8D"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E374A3"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FE5AA6"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0BC55282"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2AD55AD0" w14:textId="77777777" w:rsidR="00F3357E" w:rsidRDefault="001F23BC">
            <w:pPr>
              <w:keepNext/>
            </w:pPr>
            <w:r>
              <w:t xml:space="preserve">are appropriate for the work you have completed? (DistrJ_4) </w:t>
            </w:r>
          </w:p>
        </w:tc>
        <w:tc>
          <w:tcPr>
            <w:tcW w:w="1596" w:type="dxa"/>
          </w:tcPr>
          <w:p w14:paraId="5609A677"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441951"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8C1C75"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2C7ACA"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6F5965"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BFAFE66" w14:textId="77777777" w:rsidR="00F3357E" w:rsidRDefault="00F3357E"/>
    <w:p w14:paraId="56FE593C" w14:textId="77777777" w:rsidR="00F3357E" w:rsidRDefault="00F3357E"/>
    <w:p w14:paraId="76B225E4" w14:textId="77777777" w:rsidR="00F3357E" w:rsidRDefault="001F23BC">
      <w:pPr>
        <w:pStyle w:val="BlockEndLabel"/>
      </w:pPr>
      <w:r>
        <w:t xml:space="preserve">End of Block: Org Responses to Changes Triggered by Hybrid </w:t>
      </w:r>
      <w:r>
        <w:t>Working Principles</w:t>
      </w:r>
    </w:p>
    <w:p w14:paraId="2B648687" w14:textId="77777777" w:rsidR="00F3357E" w:rsidRDefault="00F3357E">
      <w:pPr>
        <w:pStyle w:val="BlockSeparator"/>
      </w:pPr>
    </w:p>
    <w:p w14:paraId="4A89B5B2" w14:textId="77777777" w:rsidR="00F3357E" w:rsidRDefault="001F23BC">
      <w:pPr>
        <w:pStyle w:val="BlockStartLabel"/>
      </w:pPr>
      <w:r>
        <w:t>Start of Block: Individual Responses to Work and Change</w:t>
      </w:r>
    </w:p>
    <w:tbl>
      <w:tblPr>
        <w:tblW w:w="0" w:type="auto"/>
        <w:tblInd w:w="10" w:type="dxa"/>
        <w:tblCellMar>
          <w:left w:w="10" w:type="dxa"/>
          <w:right w:w="10" w:type="dxa"/>
        </w:tblCellMar>
        <w:tblLook w:val="04A0" w:firstRow="1" w:lastRow="0" w:firstColumn="1" w:lastColumn="0" w:noHBand="0" w:noVBand="1"/>
      </w:tblPr>
      <w:tblGrid>
        <w:gridCol w:w="1348"/>
        <w:gridCol w:w="8002"/>
      </w:tblGrid>
      <w:tr w:rsidR="00F3357E" w14:paraId="5EED7653" w14:textId="77777777">
        <w:tblPrEx>
          <w:tblCellMar>
            <w:top w:w="0" w:type="dxa"/>
            <w:bottom w:w="0" w:type="dxa"/>
          </w:tblCellMar>
        </w:tblPrEx>
        <w:trPr>
          <w:trHeight w:val="300"/>
        </w:trPr>
        <w:tc>
          <w:tcPr>
            <w:tcW w:w="1368" w:type="dxa"/>
            <w:tcBorders>
              <w:top w:val="nil"/>
              <w:left w:val="nil"/>
              <w:bottom w:val="nil"/>
              <w:right w:val="nil"/>
            </w:tcBorders>
          </w:tcPr>
          <w:p w14:paraId="200C4089" w14:textId="77777777" w:rsidR="00F3357E" w:rsidRDefault="001F23BC">
            <w:pPr>
              <w:rPr>
                <w:color w:val="CCCCCC"/>
              </w:rPr>
            </w:pPr>
            <w:r>
              <w:rPr>
                <w:color w:val="CCCCCC"/>
              </w:rPr>
              <w:t>Page Break</w:t>
            </w:r>
          </w:p>
        </w:tc>
        <w:tc>
          <w:tcPr>
            <w:tcW w:w="8208" w:type="dxa"/>
            <w:tcBorders>
              <w:top w:val="nil"/>
              <w:left w:val="nil"/>
              <w:bottom w:val="nil"/>
              <w:right w:val="nil"/>
            </w:tcBorders>
          </w:tcPr>
          <w:p w14:paraId="11149D91" w14:textId="77777777" w:rsidR="00F3357E" w:rsidRDefault="00F3357E">
            <w:pPr>
              <w:pBdr>
                <w:top w:val="single" w:sz="8" w:space="0" w:color="CCCCCC"/>
              </w:pBdr>
              <w:spacing w:before="120" w:after="120" w:line="120" w:lineRule="auto"/>
              <w:jc w:val="center"/>
              <w:rPr>
                <w:color w:val="CCCCCC"/>
              </w:rPr>
            </w:pPr>
          </w:p>
        </w:tc>
      </w:tr>
    </w:tbl>
    <w:p w14:paraId="56E14643" w14:textId="77777777" w:rsidR="00F3357E" w:rsidRDefault="001F23BC">
      <w:r>
        <w:br w:type="page"/>
      </w:r>
    </w:p>
    <w:tbl>
      <w:tblPr>
        <w:tblStyle w:val="QQuestionIconTable"/>
        <w:tblW w:w="100" w:type="auto"/>
        <w:tblLook w:val="07E0" w:firstRow="1" w:lastRow="1" w:firstColumn="1" w:lastColumn="1" w:noHBand="1" w:noVBand="1"/>
      </w:tblPr>
      <w:tblGrid>
        <w:gridCol w:w="380"/>
        <w:gridCol w:w="380"/>
      </w:tblGrid>
      <w:tr w:rsidR="00F3357E" w14:paraId="029A057C" w14:textId="77777777">
        <w:tc>
          <w:tcPr>
            <w:tcW w:w="50" w:type="dxa"/>
          </w:tcPr>
          <w:p w14:paraId="1B5158B3" w14:textId="77777777" w:rsidR="00F3357E" w:rsidRDefault="001F23BC">
            <w:pPr>
              <w:keepNext/>
            </w:pPr>
            <w:r>
              <w:rPr>
                <w:noProof/>
              </w:rPr>
              <w:lastRenderedPageBreak/>
              <w:drawing>
                <wp:inline distT="0" distB="0" distL="0" distR="0" wp14:anchorId="67C875AA" wp14:editId="1056F558">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1AC49522" w14:textId="77777777" w:rsidR="00F3357E" w:rsidRDefault="001F23BC">
            <w:pPr>
              <w:keepNext/>
            </w:pPr>
            <w:r>
              <w:rPr>
                <w:noProof/>
              </w:rPr>
              <w:drawing>
                <wp:inline distT="0" distB="0" distL="0" distR="0" wp14:anchorId="730EEABC" wp14:editId="1E50303A">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69D10823" w14:textId="77777777" w:rsidR="00F3357E" w:rsidRDefault="00F3357E"/>
    <w:p w14:paraId="1332195C" w14:textId="77777777" w:rsidR="00F3357E" w:rsidRDefault="001F23BC">
      <w:pPr>
        <w:keepNext/>
      </w:pPr>
      <w:proofErr w:type="spellStart"/>
      <w:r>
        <w:lastRenderedPageBreak/>
        <w:t>Promo_help</w:t>
      </w:r>
      <w:proofErr w:type="spellEnd"/>
      <w:r>
        <w:t xml:space="preserve"> Thinking about </w:t>
      </w:r>
      <w:r>
        <w:rPr>
          <w:u w:val="single"/>
        </w:rPr>
        <w:t>work during the last month</w:t>
      </w:r>
      <w:r>
        <w:t xml:space="preserve">, how often have you engaged in the following </w:t>
      </w:r>
      <w:proofErr w:type="spellStart"/>
      <w:r>
        <w:t>behaviours</w:t>
      </w:r>
      <w:proofErr w:type="spellEnd"/>
      <w:r>
        <w:t>?</w:t>
      </w:r>
    </w:p>
    <w:tbl>
      <w:tblPr>
        <w:tblStyle w:val="QQuestionTable"/>
        <w:tblW w:w="9576" w:type="auto"/>
        <w:tblLook w:val="07E0" w:firstRow="1" w:lastRow="1" w:firstColumn="1" w:lastColumn="1" w:noHBand="1" w:noVBand="1"/>
      </w:tblPr>
      <w:tblGrid>
        <w:gridCol w:w="1596"/>
        <w:gridCol w:w="1550"/>
        <w:gridCol w:w="1550"/>
        <w:gridCol w:w="1579"/>
        <w:gridCol w:w="1544"/>
        <w:gridCol w:w="1541"/>
      </w:tblGrid>
      <w:tr w:rsidR="00F3357E" w14:paraId="075D1006" w14:textId="77777777" w:rsidTr="00F335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0403A575" w14:textId="77777777" w:rsidR="00F3357E" w:rsidRDefault="00F3357E">
            <w:pPr>
              <w:keepNext/>
            </w:pPr>
          </w:p>
        </w:tc>
        <w:tc>
          <w:tcPr>
            <w:tcW w:w="1596" w:type="dxa"/>
          </w:tcPr>
          <w:p w14:paraId="1AEF347A" w14:textId="77777777" w:rsidR="00F3357E" w:rsidRDefault="001F23BC">
            <w:pPr>
              <w:cnfStyle w:val="100000000000" w:firstRow="1" w:lastRow="0" w:firstColumn="0" w:lastColumn="0" w:oddVBand="0" w:evenVBand="0" w:oddHBand="0" w:evenHBand="0" w:firstRowFirstColumn="0" w:firstRowLastColumn="0" w:lastRowFirstColumn="0" w:lastRowLastColumn="0"/>
            </w:pPr>
            <w:r>
              <w:t>Hardly ever (1)</w:t>
            </w:r>
          </w:p>
        </w:tc>
        <w:tc>
          <w:tcPr>
            <w:tcW w:w="1596" w:type="dxa"/>
          </w:tcPr>
          <w:p w14:paraId="65BCDDEC" w14:textId="77777777" w:rsidR="00F3357E" w:rsidRDefault="001F23BC">
            <w:pPr>
              <w:cnfStyle w:val="100000000000" w:firstRow="1" w:lastRow="0" w:firstColumn="0" w:lastColumn="0" w:oddVBand="0" w:evenVBand="0" w:oddHBand="0" w:evenHBand="0" w:firstRowFirstColumn="0" w:firstRowLastColumn="0" w:lastRowFirstColumn="0" w:lastRowLastColumn="0"/>
            </w:pPr>
            <w:r>
              <w:t>Rarely (2)</w:t>
            </w:r>
          </w:p>
        </w:tc>
        <w:tc>
          <w:tcPr>
            <w:tcW w:w="1596" w:type="dxa"/>
          </w:tcPr>
          <w:p w14:paraId="199A8A04" w14:textId="77777777" w:rsidR="00F3357E" w:rsidRDefault="001F23BC">
            <w:pPr>
              <w:cnfStyle w:val="100000000000" w:firstRow="1" w:lastRow="0" w:firstColumn="0" w:lastColumn="0" w:oddVBand="0" w:evenVBand="0" w:oddHBand="0" w:evenHBand="0" w:firstRowFirstColumn="0" w:firstRowLastColumn="0" w:lastRowFirstColumn="0" w:lastRowLastColumn="0"/>
            </w:pPr>
            <w:r>
              <w:t>Sometimes (3)</w:t>
            </w:r>
          </w:p>
        </w:tc>
        <w:tc>
          <w:tcPr>
            <w:tcW w:w="1596" w:type="dxa"/>
          </w:tcPr>
          <w:p w14:paraId="58AD88C7" w14:textId="77777777" w:rsidR="00F3357E" w:rsidRDefault="001F23BC">
            <w:pPr>
              <w:cnfStyle w:val="100000000000" w:firstRow="1" w:lastRow="0" w:firstColumn="0" w:lastColumn="0" w:oddVBand="0" w:evenVBand="0" w:oddHBand="0" w:evenHBand="0" w:firstRowFirstColumn="0" w:firstRowLastColumn="0" w:lastRowFirstColumn="0" w:lastRowLastColumn="0"/>
            </w:pPr>
            <w:r>
              <w:t>Often (4)</w:t>
            </w:r>
          </w:p>
        </w:tc>
        <w:tc>
          <w:tcPr>
            <w:tcW w:w="1596" w:type="dxa"/>
          </w:tcPr>
          <w:p w14:paraId="14652585" w14:textId="77777777" w:rsidR="00F3357E" w:rsidRDefault="001F23BC">
            <w:pPr>
              <w:cnfStyle w:val="100000000000" w:firstRow="1" w:lastRow="0" w:firstColumn="0" w:lastColumn="0" w:oddVBand="0" w:evenVBand="0" w:oddHBand="0" w:evenHBand="0" w:firstRowFirstColumn="0" w:firstRowLastColumn="0" w:lastRowFirstColumn="0" w:lastRowLastColumn="0"/>
            </w:pPr>
            <w:r>
              <w:t>Very often (5)</w:t>
            </w:r>
          </w:p>
        </w:tc>
      </w:tr>
      <w:tr w:rsidR="00F3357E" w14:paraId="3C9B5EE7"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183C6C35" w14:textId="77777777" w:rsidR="00F3357E" w:rsidRDefault="001F23BC">
            <w:pPr>
              <w:keepNext/>
            </w:pPr>
            <w:r>
              <w:t xml:space="preserve">I helped others who had work-related problems (HELP_1) </w:t>
            </w:r>
          </w:p>
        </w:tc>
        <w:tc>
          <w:tcPr>
            <w:tcW w:w="1596" w:type="dxa"/>
          </w:tcPr>
          <w:p w14:paraId="610FDF4E"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F69A10"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8132C6"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85C366"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A6085B"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1AEC6481"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2F94A793" w14:textId="77777777" w:rsidR="00F3357E" w:rsidRDefault="001F23BC">
            <w:pPr>
              <w:keepNext/>
            </w:pPr>
            <w:r>
              <w:t xml:space="preserve">I helped co-workers make progress on their work (HELP_2) </w:t>
            </w:r>
          </w:p>
        </w:tc>
        <w:tc>
          <w:tcPr>
            <w:tcW w:w="1596" w:type="dxa"/>
          </w:tcPr>
          <w:p w14:paraId="74ED7C34"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C2D3DF"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46EAF4"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B05D6B"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FCB65A"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079E9DAD"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79D8591D" w14:textId="77777777" w:rsidR="00F3357E" w:rsidRDefault="001F23BC">
            <w:pPr>
              <w:keepNext/>
            </w:pPr>
            <w:r>
              <w:t xml:space="preserve">I helped co-workers avoid potential problems with their work (HELP_3) </w:t>
            </w:r>
          </w:p>
        </w:tc>
        <w:tc>
          <w:tcPr>
            <w:tcW w:w="1596" w:type="dxa"/>
          </w:tcPr>
          <w:p w14:paraId="7BDFACD6"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F67EF5"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716886"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C3CF9E"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00D2AA"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03F967B8"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6B13A81F" w14:textId="77777777" w:rsidR="00F3357E" w:rsidRDefault="001F23BC">
            <w:pPr>
              <w:keepNext/>
            </w:pPr>
            <w:r>
              <w:t xml:space="preserve">I actively took on more tasks in my work (PROMT_1) </w:t>
            </w:r>
          </w:p>
        </w:tc>
        <w:tc>
          <w:tcPr>
            <w:tcW w:w="1596" w:type="dxa"/>
          </w:tcPr>
          <w:p w14:paraId="6C25A8E4"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CD27F0"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821ECC"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E42E49"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D06683"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3D9D202B"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120CA3D3" w14:textId="77777777" w:rsidR="00F3357E" w:rsidRDefault="001F23BC">
            <w:pPr>
              <w:keepNext/>
            </w:pPr>
            <w:r>
              <w:t xml:space="preserve">I added complexity to my tasks by changing their structure or sequence (PROMT_2) </w:t>
            </w:r>
          </w:p>
        </w:tc>
        <w:tc>
          <w:tcPr>
            <w:tcW w:w="1596" w:type="dxa"/>
          </w:tcPr>
          <w:p w14:paraId="09F5A3C2"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980EB6"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792FA9"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265489"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860C91"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320EFF7C"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4FE7F773" w14:textId="77777777" w:rsidR="00F3357E" w:rsidRDefault="001F23BC">
            <w:pPr>
              <w:keepNext/>
            </w:pPr>
            <w:r>
              <w:t xml:space="preserve">I increased the frequency of difficult decisions I made in my work (PROMT_3) </w:t>
            </w:r>
          </w:p>
        </w:tc>
        <w:tc>
          <w:tcPr>
            <w:tcW w:w="1596" w:type="dxa"/>
          </w:tcPr>
          <w:p w14:paraId="110CCADA"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CEB908"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9D2559"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AE9F14"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196A46"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42EEC9D9"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046BFBC9" w14:textId="77777777" w:rsidR="00F3357E" w:rsidRDefault="001F23BC">
            <w:pPr>
              <w:keepNext/>
            </w:pPr>
            <w:r>
              <w:t xml:space="preserve">I tried to think of my </w:t>
            </w:r>
            <w:proofErr w:type="gramStart"/>
            <w:r>
              <w:t>job as a whole, rather</w:t>
            </w:r>
            <w:proofErr w:type="gramEnd"/>
            <w:r>
              <w:t xml:space="preserve"> than as separate tasks (PROMC_1) </w:t>
            </w:r>
          </w:p>
        </w:tc>
        <w:tc>
          <w:tcPr>
            <w:tcW w:w="1596" w:type="dxa"/>
          </w:tcPr>
          <w:p w14:paraId="3DA7094A"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1C295C"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6B8137"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49102C"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FE1EC2"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0A05F89D"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5DC26DB6" w14:textId="77777777" w:rsidR="00F3357E" w:rsidRDefault="001F23BC">
            <w:pPr>
              <w:keepNext/>
            </w:pPr>
            <w:r>
              <w:lastRenderedPageBreak/>
              <w:t xml:space="preserve">I thought about how my job contributed to the organization’s goals (PROMC_2) </w:t>
            </w:r>
          </w:p>
        </w:tc>
        <w:tc>
          <w:tcPr>
            <w:tcW w:w="1596" w:type="dxa"/>
          </w:tcPr>
          <w:p w14:paraId="06F7BDD5"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3A3844"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8D8921"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D29D91"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F390C7"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43CE131B"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221F5C1B" w14:textId="77777777" w:rsidR="00F3357E" w:rsidRDefault="001F23BC">
            <w:pPr>
              <w:keepNext/>
            </w:pPr>
            <w:r>
              <w:t xml:space="preserve">I thought about new ways of viewing my overall job (PROMC_3) </w:t>
            </w:r>
          </w:p>
        </w:tc>
        <w:tc>
          <w:tcPr>
            <w:tcW w:w="1596" w:type="dxa"/>
          </w:tcPr>
          <w:p w14:paraId="281D2CB6"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48FEBD"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614A1D"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650FE2"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1F1750"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1EA3D029"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53BFD1BE" w14:textId="77777777" w:rsidR="00F3357E" w:rsidRDefault="001F23BC">
            <w:pPr>
              <w:keepNext/>
            </w:pPr>
            <w:r>
              <w:t xml:space="preserve">I thought about ways in which my job </w:t>
            </w:r>
            <w:proofErr w:type="gramStart"/>
            <w:r>
              <w:t>as a whole contributed</w:t>
            </w:r>
            <w:proofErr w:type="gramEnd"/>
            <w:r>
              <w:t xml:space="preserve"> to society (PROMC_4) </w:t>
            </w:r>
          </w:p>
        </w:tc>
        <w:tc>
          <w:tcPr>
            <w:tcW w:w="1596" w:type="dxa"/>
          </w:tcPr>
          <w:p w14:paraId="00DE5393"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38D0F1"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B4A3A3"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F693C8"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904B41"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1969D363"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0D757CAE" w14:textId="77777777" w:rsidR="00F3357E" w:rsidRDefault="001F23BC">
            <w:pPr>
              <w:keepNext/>
            </w:pPr>
            <w:r>
              <w:t xml:space="preserve">I made efforts to get to know other people at work better. (PROMR_1) </w:t>
            </w:r>
          </w:p>
        </w:tc>
        <w:tc>
          <w:tcPr>
            <w:tcW w:w="1596" w:type="dxa"/>
          </w:tcPr>
          <w:p w14:paraId="6F3CD322"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7CBAD6"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186468"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D0BA42"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862C9A"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22D8D962"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0BDF335E" w14:textId="77777777" w:rsidR="00F3357E" w:rsidRDefault="001F23BC">
            <w:pPr>
              <w:keepNext/>
            </w:pPr>
            <w:r>
              <w:t>I sought to interact with other people at work, regardless of how well I knew them. (PROMR_2</w:t>
            </w:r>
            <w:r>
              <w:t xml:space="preserve">) </w:t>
            </w:r>
          </w:p>
        </w:tc>
        <w:tc>
          <w:tcPr>
            <w:tcW w:w="1596" w:type="dxa"/>
          </w:tcPr>
          <w:p w14:paraId="0CC24BAF"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DE2456"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24ADB7"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292157"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F0FAF8"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61B064D7"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74183D8B" w14:textId="77777777" w:rsidR="00F3357E" w:rsidRDefault="001F23BC">
            <w:pPr>
              <w:keepNext/>
            </w:pPr>
            <w:r>
              <w:t xml:space="preserve">I tried to spend more time with a wide variety of people at work. (PROMR_3) </w:t>
            </w:r>
          </w:p>
        </w:tc>
        <w:tc>
          <w:tcPr>
            <w:tcW w:w="1596" w:type="dxa"/>
          </w:tcPr>
          <w:p w14:paraId="60FDFF7F"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3F8AAD"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B7B2AA"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4DF6DA"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03F3E4"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719856A" w14:textId="77777777" w:rsidR="00F3357E" w:rsidRDefault="00F3357E"/>
    <w:p w14:paraId="39201045" w14:textId="77777777" w:rsidR="00F3357E" w:rsidRDefault="00F3357E"/>
    <w:p w14:paraId="1E1CFBF6" w14:textId="77777777" w:rsidR="00F3357E" w:rsidRDefault="00F3357E">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F3357E" w14:paraId="5AFED2BF" w14:textId="77777777">
        <w:tblPrEx>
          <w:tblCellMar>
            <w:top w:w="0" w:type="dxa"/>
            <w:bottom w:w="0" w:type="dxa"/>
          </w:tblCellMar>
        </w:tblPrEx>
        <w:trPr>
          <w:trHeight w:val="300"/>
        </w:trPr>
        <w:tc>
          <w:tcPr>
            <w:tcW w:w="1368" w:type="dxa"/>
            <w:tcBorders>
              <w:top w:val="nil"/>
              <w:left w:val="nil"/>
              <w:bottom w:val="nil"/>
              <w:right w:val="nil"/>
            </w:tcBorders>
          </w:tcPr>
          <w:p w14:paraId="58FADE7D" w14:textId="77777777" w:rsidR="00F3357E" w:rsidRDefault="001F23BC">
            <w:pPr>
              <w:rPr>
                <w:color w:val="CCCCCC"/>
              </w:rPr>
            </w:pPr>
            <w:r>
              <w:rPr>
                <w:color w:val="CCCCCC"/>
              </w:rPr>
              <w:t>Page Break</w:t>
            </w:r>
          </w:p>
        </w:tc>
        <w:tc>
          <w:tcPr>
            <w:tcW w:w="8208" w:type="dxa"/>
            <w:tcBorders>
              <w:top w:val="nil"/>
              <w:left w:val="nil"/>
              <w:bottom w:val="nil"/>
              <w:right w:val="nil"/>
            </w:tcBorders>
          </w:tcPr>
          <w:p w14:paraId="2B363E3F" w14:textId="77777777" w:rsidR="00F3357E" w:rsidRDefault="00F3357E">
            <w:pPr>
              <w:pBdr>
                <w:top w:val="single" w:sz="8" w:space="0" w:color="CCCCCC"/>
              </w:pBdr>
              <w:spacing w:before="120" w:after="120" w:line="120" w:lineRule="auto"/>
              <w:jc w:val="center"/>
              <w:rPr>
                <w:color w:val="CCCCCC"/>
              </w:rPr>
            </w:pPr>
          </w:p>
        </w:tc>
      </w:tr>
    </w:tbl>
    <w:p w14:paraId="7CE7DDBF" w14:textId="77777777" w:rsidR="00F3357E" w:rsidRDefault="001F23BC">
      <w:r>
        <w:lastRenderedPageBreak/>
        <w:br w:type="page"/>
      </w:r>
    </w:p>
    <w:tbl>
      <w:tblPr>
        <w:tblStyle w:val="QQuestionIconTable"/>
        <w:tblW w:w="100" w:type="auto"/>
        <w:tblLook w:val="07E0" w:firstRow="1" w:lastRow="1" w:firstColumn="1" w:lastColumn="1" w:noHBand="1" w:noVBand="1"/>
      </w:tblPr>
      <w:tblGrid>
        <w:gridCol w:w="380"/>
        <w:gridCol w:w="380"/>
      </w:tblGrid>
      <w:tr w:rsidR="00F3357E" w14:paraId="078E4384" w14:textId="77777777">
        <w:tc>
          <w:tcPr>
            <w:tcW w:w="50" w:type="dxa"/>
          </w:tcPr>
          <w:p w14:paraId="6632EBF5" w14:textId="77777777" w:rsidR="00F3357E" w:rsidRDefault="001F23BC">
            <w:pPr>
              <w:keepNext/>
            </w:pPr>
            <w:r>
              <w:rPr>
                <w:noProof/>
              </w:rPr>
              <w:lastRenderedPageBreak/>
              <w:drawing>
                <wp:inline distT="0" distB="0" distL="0" distR="0" wp14:anchorId="0556D35A" wp14:editId="6EF6D299">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4A9314B5" w14:textId="77777777" w:rsidR="00F3357E" w:rsidRDefault="001F23BC">
            <w:pPr>
              <w:keepNext/>
            </w:pPr>
            <w:r>
              <w:rPr>
                <w:noProof/>
              </w:rPr>
              <w:drawing>
                <wp:inline distT="0" distB="0" distL="0" distR="0" wp14:anchorId="0DFA2C8C" wp14:editId="518BBF2A">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77C0D7AC" w14:textId="77777777" w:rsidR="00F3357E" w:rsidRDefault="00F3357E"/>
    <w:p w14:paraId="3C1ECE95" w14:textId="77777777" w:rsidR="00F3357E" w:rsidRDefault="001F23BC">
      <w:pPr>
        <w:keepNext/>
      </w:pPr>
      <w:r>
        <w:t xml:space="preserve">Performance Thinking about </w:t>
      </w:r>
      <w:r>
        <w:rPr>
          <w:u w:val="single"/>
        </w:rPr>
        <w:t>work during the last month</w:t>
      </w:r>
      <w:r>
        <w:t xml:space="preserve">, how often has the following applied to you?  </w:t>
      </w:r>
      <w:r>
        <w:br/>
        <w:t>I have...</w:t>
      </w:r>
    </w:p>
    <w:tbl>
      <w:tblPr>
        <w:tblStyle w:val="QQuestionTable"/>
        <w:tblW w:w="9576" w:type="auto"/>
        <w:tblLook w:val="07E0" w:firstRow="1" w:lastRow="1" w:firstColumn="1" w:lastColumn="1" w:noHBand="1" w:noVBand="1"/>
      </w:tblPr>
      <w:tblGrid>
        <w:gridCol w:w="1588"/>
        <w:gridCol w:w="1551"/>
        <w:gridCol w:w="1552"/>
        <w:gridCol w:w="1580"/>
        <w:gridCol w:w="1546"/>
        <w:gridCol w:w="1543"/>
      </w:tblGrid>
      <w:tr w:rsidR="00F3357E" w14:paraId="1380C174" w14:textId="77777777" w:rsidTr="00F335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04E7EF97" w14:textId="77777777" w:rsidR="00F3357E" w:rsidRDefault="00F3357E">
            <w:pPr>
              <w:keepNext/>
            </w:pPr>
          </w:p>
        </w:tc>
        <w:tc>
          <w:tcPr>
            <w:tcW w:w="1596" w:type="dxa"/>
          </w:tcPr>
          <w:p w14:paraId="50DF35F1" w14:textId="77777777" w:rsidR="00F3357E" w:rsidRDefault="001F23BC">
            <w:pPr>
              <w:cnfStyle w:val="100000000000" w:firstRow="1" w:lastRow="0" w:firstColumn="0" w:lastColumn="0" w:oddVBand="0" w:evenVBand="0" w:oddHBand="0" w:evenHBand="0" w:firstRowFirstColumn="0" w:firstRowLastColumn="0" w:lastRowFirstColumn="0" w:lastRowLastColumn="0"/>
            </w:pPr>
            <w:r>
              <w:t>Hardly ever (1)</w:t>
            </w:r>
          </w:p>
        </w:tc>
        <w:tc>
          <w:tcPr>
            <w:tcW w:w="1596" w:type="dxa"/>
          </w:tcPr>
          <w:p w14:paraId="1E254056" w14:textId="77777777" w:rsidR="00F3357E" w:rsidRDefault="001F23BC">
            <w:pPr>
              <w:cnfStyle w:val="100000000000" w:firstRow="1" w:lastRow="0" w:firstColumn="0" w:lastColumn="0" w:oddVBand="0" w:evenVBand="0" w:oddHBand="0" w:evenHBand="0" w:firstRowFirstColumn="0" w:firstRowLastColumn="0" w:lastRowFirstColumn="0" w:lastRowLastColumn="0"/>
            </w:pPr>
            <w:r>
              <w:t>Rarely (2)</w:t>
            </w:r>
          </w:p>
        </w:tc>
        <w:tc>
          <w:tcPr>
            <w:tcW w:w="1596" w:type="dxa"/>
          </w:tcPr>
          <w:p w14:paraId="1621D84B" w14:textId="77777777" w:rsidR="00F3357E" w:rsidRDefault="001F23BC">
            <w:pPr>
              <w:cnfStyle w:val="100000000000" w:firstRow="1" w:lastRow="0" w:firstColumn="0" w:lastColumn="0" w:oddVBand="0" w:evenVBand="0" w:oddHBand="0" w:evenHBand="0" w:firstRowFirstColumn="0" w:firstRowLastColumn="0" w:lastRowFirstColumn="0" w:lastRowLastColumn="0"/>
            </w:pPr>
            <w:r>
              <w:t>Sometimes (3)</w:t>
            </w:r>
          </w:p>
        </w:tc>
        <w:tc>
          <w:tcPr>
            <w:tcW w:w="1596" w:type="dxa"/>
          </w:tcPr>
          <w:p w14:paraId="2B737FCD" w14:textId="77777777" w:rsidR="00F3357E" w:rsidRDefault="001F23BC">
            <w:pPr>
              <w:cnfStyle w:val="100000000000" w:firstRow="1" w:lastRow="0" w:firstColumn="0" w:lastColumn="0" w:oddVBand="0" w:evenVBand="0" w:oddHBand="0" w:evenHBand="0" w:firstRowFirstColumn="0" w:firstRowLastColumn="0" w:lastRowFirstColumn="0" w:lastRowLastColumn="0"/>
            </w:pPr>
            <w:r>
              <w:t>Often (4)</w:t>
            </w:r>
          </w:p>
        </w:tc>
        <w:tc>
          <w:tcPr>
            <w:tcW w:w="1596" w:type="dxa"/>
          </w:tcPr>
          <w:p w14:paraId="08FAAB0D" w14:textId="77777777" w:rsidR="00F3357E" w:rsidRDefault="001F23BC">
            <w:pPr>
              <w:cnfStyle w:val="100000000000" w:firstRow="1" w:lastRow="0" w:firstColumn="0" w:lastColumn="0" w:oddVBand="0" w:evenVBand="0" w:oddHBand="0" w:evenHBand="0" w:firstRowFirstColumn="0" w:firstRowLastColumn="0" w:lastRowFirstColumn="0" w:lastRowLastColumn="0"/>
            </w:pPr>
            <w:r>
              <w:t>Very often (5)</w:t>
            </w:r>
          </w:p>
        </w:tc>
      </w:tr>
      <w:tr w:rsidR="00F3357E" w14:paraId="4BCB516F"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4D8A4DAA" w14:textId="77777777" w:rsidR="00F3357E" w:rsidRDefault="001F23BC">
            <w:pPr>
              <w:keepNext/>
            </w:pPr>
            <w:r>
              <w:t xml:space="preserve">carried out the core parts of my job well (TPROF_1) </w:t>
            </w:r>
          </w:p>
        </w:tc>
        <w:tc>
          <w:tcPr>
            <w:tcW w:w="1596" w:type="dxa"/>
          </w:tcPr>
          <w:p w14:paraId="4DD25A62"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E24376"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42C1E3"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14E7E6"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113281"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6B9A4E8F"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51FFEF9B" w14:textId="77777777" w:rsidR="00F3357E" w:rsidRDefault="001F23BC">
            <w:pPr>
              <w:keepNext/>
            </w:pPr>
            <w:r>
              <w:t xml:space="preserve">completed my core tasks well using the standard procedures (TPROF_2) </w:t>
            </w:r>
          </w:p>
        </w:tc>
        <w:tc>
          <w:tcPr>
            <w:tcW w:w="1596" w:type="dxa"/>
          </w:tcPr>
          <w:p w14:paraId="6297F6CE"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E43372"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968ADC"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59E9DE"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6DE296"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5BFD93CB"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19C4BB63" w14:textId="77777777" w:rsidR="00F3357E" w:rsidRDefault="001F23BC">
            <w:pPr>
              <w:keepNext/>
            </w:pPr>
            <w:r>
              <w:t xml:space="preserve">ensured my tasks were completed properly (TPROF_3) </w:t>
            </w:r>
          </w:p>
        </w:tc>
        <w:tc>
          <w:tcPr>
            <w:tcW w:w="1596" w:type="dxa"/>
          </w:tcPr>
          <w:p w14:paraId="2B558D1F"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13B508"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14B46B"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5A55C6"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994BCB"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78147719"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2A1BC5EA" w14:textId="77777777" w:rsidR="00F3357E" w:rsidRDefault="001F23BC">
            <w:pPr>
              <w:keepNext/>
            </w:pPr>
            <w:r>
              <w:rPr>
                <w:b/>
                <w:u w:val="single"/>
              </w:rPr>
              <w:t>not</w:t>
            </w:r>
            <w:r>
              <w:t xml:space="preserve"> worked to the best of my ability (CWB_1) </w:t>
            </w:r>
          </w:p>
        </w:tc>
        <w:tc>
          <w:tcPr>
            <w:tcW w:w="1596" w:type="dxa"/>
          </w:tcPr>
          <w:p w14:paraId="06845C75"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DB9BB2"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F0AF10"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78E9E1"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B13A40"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69937968"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4429EFB8" w14:textId="77777777" w:rsidR="00F3357E" w:rsidRDefault="001F23BC">
            <w:pPr>
              <w:keepNext/>
            </w:pPr>
            <w:r>
              <w:t xml:space="preserve">spent time on tasks </w:t>
            </w:r>
            <w:r>
              <w:rPr>
                <w:b/>
                <w:u w:val="single"/>
              </w:rPr>
              <w:t>unrelated</w:t>
            </w:r>
            <w:r>
              <w:t xml:space="preserve"> to work during working hours (CWB_2) </w:t>
            </w:r>
          </w:p>
        </w:tc>
        <w:tc>
          <w:tcPr>
            <w:tcW w:w="1596" w:type="dxa"/>
          </w:tcPr>
          <w:p w14:paraId="17DE4694"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466259"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37CE38"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EF04AC"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931B85"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2361C138"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59A57E8B" w14:textId="77777777" w:rsidR="00F3357E" w:rsidRDefault="001F23BC">
            <w:pPr>
              <w:keepNext/>
            </w:pPr>
            <w:r>
              <w:t xml:space="preserve">taken unnecessary breaks (CWB_3) </w:t>
            </w:r>
          </w:p>
        </w:tc>
        <w:tc>
          <w:tcPr>
            <w:tcW w:w="1596" w:type="dxa"/>
          </w:tcPr>
          <w:p w14:paraId="3CF48CB0"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C60EE3"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35D0DD"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9A832E"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A74DD4"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83E36EA" w14:textId="77777777" w:rsidR="00F3357E" w:rsidRDefault="00F3357E"/>
    <w:p w14:paraId="05CDAA58" w14:textId="77777777" w:rsidR="00F3357E" w:rsidRDefault="00F3357E"/>
    <w:p w14:paraId="3E0CA4D8" w14:textId="77777777" w:rsidR="00F3357E" w:rsidRDefault="00F3357E">
      <w:pPr>
        <w:pStyle w:val="QuestionSeparator"/>
      </w:pPr>
    </w:p>
    <w:tbl>
      <w:tblPr>
        <w:tblStyle w:val="QQuestionIconTable"/>
        <w:tblW w:w="100" w:type="auto"/>
        <w:tblLook w:val="07E0" w:firstRow="1" w:lastRow="1" w:firstColumn="1" w:lastColumn="1" w:noHBand="1" w:noVBand="1"/>
      </w:tblPr>
      <w:tblGrid>
        <w:gridCol w:w="380"/>
        <w:gridCol w:w="380"/>
      </w:tblGrid>
      <w:tr w:rsidR="00F3357E" w14:paraId="08410535" w14:textId="77777777">
        <w:tc>
          <w:tcPr>
            <w:tcW w:w="50" w:type="dxa"/>
          </w:tcPr>
          <w:p w14:paraId="061CD920" w14:textId="77777777" w:rsidR="00F3357E" w:rsidRDefault="001F23BC">
            <w:pPr>
              <w:keepNext/>
            </w:pPr>
            <w:r>
              <w:rPr>
                <w:noProof/>
              </w:rPr>
              <w:drawing>
                <wp:inline distT="0" distB="0" distL="0" distR="0" wp14:anchorId="793192F5" wp14:editId="7DDFC600">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1BC24E42" w14:textId="77777777" w:rsidR="00F3357E" w:rsidRDefault="001F23BC">
            <w:pPr>
              <w:keepNext/>
            </w:pPr>
            <w:r>
              <w:rPr>
                <w:noProof/>
              </w:rPr>
              <w:drawing>
                <wp:inline distT="0" distB="0" distL="0" distR="0" wp14:anchorId="0CBBD7BA" wp14:editId="1D4FB97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17183D1" w14:textId="77777777" w:rsidR="00F3357E" w:rsidRDefault="00F3357E"/>
    <w:p w14:paraId="3ADAC04B" w14:textId="77777777" w:rsidR="00F3357E" w:rsidRDefault="001F23BC">
      <w:pPr>
        <w:keepNext/>
      </w:pPr>
      <w:r>
        <w:lastRenderedPageBreak/>
        <w:t xml:space="preserve">Prevention Thinking about </w:t>
      </w:r>
      <w:r>
        <w:rPr>
          <w:u w:val="single"/>
        </w:rPr>
        <w:t>work during the last month</w:t>
      </w:r>
      <w:r>
        <w:t xml:space="preserve">, how often have you engaged in the following </w:t>
      </w:r>
      <w:proofErr w:type="spellStart"/>
      <w:r>
        <w:t>behaviours</w:t>
      </w:r>
      <w:proofErr w:type="spellEnd"/>
      <w:r>
        <w:t>?</w:t>
      </w:r>
    </w:p>
    <w:tbl>
      <w:tblPr>
        <w:tblStyle w:val="QQuestionTable"/>
        <w:tblW w:w="9576" w:type="auto"/>
        <w:tblLook w:val="07E0" w:firstRow="1" w:lastRow="1" w:firstColumn="1" w:lastColumn="1" w:noHBand="1" w:noVBand="1"/>
      </w:tblPr>
      <w:tblGrid>
        <w:gridCol w:w="1583"/>
        <w:gridCol w:w="1553"/>
        <w:gridCol w:w="1553"/>
        <w:gridCol w:w="1580"/>
        <w:gridCol w:w="1547"/>
        <w:gridCol w:w="1544"/>
      </w:tblGrid>
      <w:tr w:rsidR="00F3357E" w14:paraId="4C4968F7" w14:textId="77777777" w:rsidTr="00F335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50FCF24" w14:textId="77777777" w:rsidR="00F3357E" w:rsidRDefault="00F3357E">
            <w:pPr>
              <w:keepNext/>
            </w:pPr>
          </w:p>
        </w:tc>
        <w:tc>
          <w:tcPr>
            <w:tcW w:w="1596" w:type="dxa"/>
          </w:tcPr>
          <w:p w14:paraId="7A8A865F" w14:textId="77777777" w:rsidR="00F3357E" w:rsidRDefault="001F23BC">
            <w:pPr>
              <w:cnfStyle w:val="100000000000" w:firstRow="1" w:lastRow="0" w:firstColumn="0" w:lastColumn="0" w:oddVBand="0" w:evenVBand="0" w:oddHBand="0" w:evenHBand="0" w:firstRowFirstColumn="0" w:firstRowLastColumn="0" w:lastRowFirstColumn="0" w:lastRowLastColumn="0"/>
            </w:pPr>
            <w:r>
              <w:t>Hardly ever (1)</w:t>
            </w:r>
          </w:p>
        </w:tc>
        <w:tc>
          <w:tcPr>
            <w:tcW w:w="1596" w:type="dxa"/>
          </w:tcPr>
          <w:p w14:paraId="2F51D2BD" w14:textId="77777777" w:rsidR="00F3357E" w:rsidRDefault="001F23BC">
            <w:pPr>
              <w:cnfStyle w:val="100000000000" w:firstRow="1" w:lastRow="0" w:firstColumn="0" w:lastColumn="0" w:oddVBand="0" w:evenVBand="0" w:oddHBand="0" w:evenHBand="0" w:firstRowFirstColumn="0" w:firstRowLastColumn="0" w:lastRowFirstColumn="0" w:lastRowLastColumn="0"/>
            </w:pPr>
            <w:r>
              <w:t>Rarely (2)</w:t>
            </w:r>
          </w:p>
        </w:tc>
        <w:tc>
          <w:tcPr>
            <w:tcW w:w="1596" w:type="dxa"/>
          </w:tcPr>
          <w:p w14:paraId="710E699C" w14:textId="77777777" w:rsidR="00F3357E" w:rsidRDefault="001F23BC">
            <w:pPr>
              <w:cnfStyle w:val="100000000000" w:firstRow="1" w:lastRow="0" w:firstColumn="0" w:lastColumn="0" w:oddVBand="0" w:evenVBand="0" w:oddHBand="0" w:evenHBand="0" w:firstRowFirstColumn="0" w:firstRowLastColumn="0" w:lastRowFirstColumn="0" w:lastRowLastColumn="0"/>
            </w:pPr>
            <w:r>
              <w:t>Sometimes (3)</w:t>
            </w:r>
          </w:p>
        </w:tc>
        <w:tc>
          <w:tcPr>
            <w:tcW w:w="1596" w:type="dxa"/>
          </w:tcPr>
          <w:p w14:paraId="50F6746A" w14:textId="77777777" w:rsidR="00F3357E" w:rsidRDefault="001F23BC">
            <w:pPr>
              <w:cnfStyle w:val="100000000000" w:firstRow="1" w:lastRow="0" w:firstColumn="0" w:lastColumn="0" w:oddVBand="0" w:evenVBand="0" w:oddHBand="0" w:evenHBand="0" w:firstRowFirstColumn="0" w:firstRowLastColumn="0" w:lastRowFirstColumn="0" w:lastRowLastColumn="0"/>
            </w:pPr>
            <w:r>
              <w:t>Often (4)</w:t>
            </w:r>
          </w:p>
        </w:tc>
        <w:tc>
          <w:tcPr>
            <w:tcW w:w="1596" w:type="dxa"/>
          </w:tcPr>
          <w:p w14:paraId="19DCF255" w14:textId="77777777" w:rsidR="00F3357E" w:rsidRDefault="001F23BC">
            <w:pPr>
              <w:cnfStyle w:val="100000000000" w:firstRow="1" w:lastRow="0" w:firstColumn="0" w:lastColumn="0" w:oddVBand="0" w:evenVBand="0" w:oddHBand="0" w:evenHBand="0" w:firstRowFirstColumn="0" w:firstRowLastColumn="0" w:lastRowFirstColumn="0" w:lastRowLastColumn="0"/>
            </w:pPr>
            <w:r>
              <w:t>Very often (5)</w:t>
            </w:r>
          </w:p>
        </w:tc>
      </w:tr>
      <w:tr w:rsidR="00F3357E" w14:paraId="2C4A43BF"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374CAD83" w14:textId="77777777" w:rsidR="00F3357E" w:rsidRDefault="001F23BC">
            <w:pPr>
              <w:keepNext/>
            </w:pPr>
            <w:r>
              <w:t xml:space="preserve">I actively reduced the scope of tasks I worked on (PREVT_1) </w:t>
            </w:r>
          </w:p>
        </w:tc>
        <w:tc>
          <w:tcPr>
            <w:tcW w:w="1596" w:type="dxa"/>
          </w:tcPr>
          <w:p w14:paraId="13A95601"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552EEA"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F5BCF1"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5E6603"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7C2953"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457F65D0"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3815D41F" w14:textId="77777777" w:rsidR="00F3357E" w:rsidRDefault="001F23BC">
            <w:pPr>
              <w:keepNext/>
            </w:pPr>
            <w:r>
              <w:t xml:space="preserve">I tried to simplify some of the tasks that I worked on (PREVT_2) </w:t>
            </w:r>
          </w:p>
        </w:tc>
        <w:tc>
          <w:tcPr>
            <w:tcW w:w="1596" w:type="dxa"/>
          </w:tcPr>
          <w:p w14:paraId="38778C05"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435EBA"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95E746"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D6633D"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A9E9E9"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1E3D4F8D"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4371B20E" w14:textId="77777777" w:rsidR="00F3357E" w:rsidRDefault="001F23BC">
            <w:pPr>
              <w:keepNext/>
            </w:pPr>
            <w:r>
              <w:t xml:space="preserve">I sought to make some of my work mentally less intense (PREVT_3) </w:t>
            </w:r>
          </w:p>
        </w:tc>
        <w:tc>
          <w:tcPr>
            <w:tcW w:w="1596" w:type="dxa"/>
          </w:tcPr>
          <w:p w14:paraId="7BC8A696"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ABD116"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8117ED"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7FBE42"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B2B7AD"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05DC27E6"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312196AF" w14:textId="77777777" w:rsidR="00F3357E" w:rsidRDefault="001F23BC">
            <w:pPr>
              <w:keepNext/>
            </w:pPr>
            <w:r>
              <w:t xml:space="preserve">I assessed the different elements of my job to determine which parts were most meaningful (PREVC_2) </w:t>
            </w:r>
          </w:p>
        </w:tc>
        <w:tc>
          <w:tcPr>
            <w:tcW w:w="1596" w:type="dxa"/>
          </w:tcPr>
          <w:p w14:paraId="709E95D5"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E6F98E"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0062B9"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D83E80"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E2B8E6"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480C3B3B"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69F35BF3" w14:textId="77777777" w:rsidR="00F3357E" w:rsidRDefault="001F23BC">
            <w:pPr>
              <w:keepNext/>
            </w:pPr>
            <w:r>
              <w:t xml:space="preserve">I tried to think of my job as a set of separate tasks, rather than as a ‘whole’ (PREVC_3) </w:t>
            </w:r>
          </w:p>
        </w:tc>
        <w:tc>
          <w:tcPr>
            <w:tcW w:w="1596" w:type="dxa"/>
          </w:tcPr>
          <w:p w14:paraId="381B585D"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19AE85"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48E9C6"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3D3962"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CF2004"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6D04EF92"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184910FD" w14:textId="77777777" w:rsidR="00F3357E" w:rsidRDefault="001F23BC">
            <w:pPr>
              <w:keepNext/>
            </w:pPr>
            <w:r>
              <w:t xml:space="preserve">I minimized my interactions with people at work that I did not get along with (PREVR_1) </w:t>
            </w:r>
          </w:p>
        </w:tc>
        <w:tc>
          <w:tcPr>
            <w:tcW w:w="1596" w:type="dxa"/>
          </w:tcPr>
          <w:p w14:paraId="461D897C"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303023"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B3A39B"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983292"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D8ECE6"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0E3E71AB"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7167A0D5" w14:textId="77777777" w:rsidR="00F3357E" w:rsidRDefault="001F23BC">
            <w:pPr>
              <w:keepNext/>
            </w:pPr>
            <w:r>
              <w:lastRenderedPageBreak/>
              <w:t>I changed my work so that I only interacted with people that I f</w:t>
            </w:r>
            <w:r>
              <w:t xml:space="preserve">elt good about working with (PREVR_2) </w:t>
            </w:r>
          </w:p>
        </w:tc>
        <w:tc>
          <w:tcPr>
            <w:tcW w:w="1596" w:type="dxa"/>
          </w:tcPr>
          <w:p w14:paraId="2F9201B1"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57B5F3"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EBEC2B"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CFECA3"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B5F9D7"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46521719"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0C9B6851" w14:textId="77777777" w:rsidR="00F3357E" w:rsidRDefault="001F23BC">
            <w:pPr>
              <w:keepNext/>
            </w:pPr>
            <w:r>
              <w:t xml:space="preserve">I tried to avoid situations at work where I had to meet new people (PREVR_3) </w:t>
            </w:r>
          </w:p>
        </w:tc>
        <w:tc>
          <w:tcPr>
            <w:tcW w:w="1596" w:type="dxa"/>
          </w:tcPr>
          <w:p w14:paraId="40FDB1EF"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9FF4BD"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7CEB7A"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62619D"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47AA03"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64CE409" w14:textId="77777777" w:rsidR="00F3357E" w:rsidRDefault="00F3357E"/>
    <w:p w14:paraId="5ED511D2" w14:textId="77777777" w:rsidR="00F3357E" w:rsidRDefault="00F3357E"/>
    <w:p w14:paraId="2F199C5A" w14:textId="77777777" w:rsidR="00F3357E" w:rsidRDefault="00F3357E">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F3357E" w14:paraId="0773AE54" w14:textId="77777777">
        <w:tblPrEx>
          <w:tblCellMar>
            <w:top w:w="0" w:type="dxa"/>
            <w:bottom w:w="0" w:type="dxa"/>
          </w:tblCellMar>
        </w:tblPrEx>
        <w:trPr>
          <w:trHeight w:val="300"/>
        </w:trPr>
        <w:tc>
          <w:tcPr>
            <w:tcW w:w="1368" w:type="dxa"/>
            <w:tcBorders>
              <w:top w:val="nil"/>
              <w:left w:val="nil"/>
              <w:bottom w:val="nil"/>
              <w:right w:val="nil"/>
            </w:tcBorders>
          </w:tcPr>
          <w:p w14:paraId="048FF43A" w14:textId="77777777" w:rsidR="00F3357E" w:rsidRDefault="001F23BC">
            <w:pPr>
              <w:rPr>
                <w:color w:val="CCCCCC"/>
              </w:rPr>
            </w:pPr>
            <w:r>
              <w:rPr>
                <w:color w:val="CCCCCC"/>
              </w:rPr>
              <w:t>Page Break</w:t>
            </w:r>
          </w:p>
        </w:tc>
        <w:tc>
          <w:tcPr>
            <w:tcW w:w="8208" w:type="dxa"/>
            <w:tcBorders>
              <w:top w:val="nil"/>
              <w:left w:val="nil"/>
              <w:bottom w:val="nil"/>
              <w:right w:val="nil"/>
            </w:tcBorders>
          </w:tcPr>
          <w:p w14:paraId="21990C25" w14:textId="77777777" w:rsidR="00F3357E" w:rsidRDefault="00F3357E">
            <w:pPr>
              <w:pBdr>
                <w:top w:val="single" w:sz="8" w:space="0" w:color="CCCCCC"/>
              </w:pBdr>
              <w:spacing w:before="120" w:after="120" w:line="120" w:lineRule="auto"/>
              <w:jc w:val="center"/>
              <w:rPr>
                <w:color w:val="CCCCCC"/>
              </w:rPr>
            </w:pPr>
          </w:p>
        </w:tc>
      </w:tr>
    </w:tbl>
    <w:p w14:paraId="7BF3798B" w14:textId="77777777" w:rsidR="00F3357E" w:rsidRDefault="001F23BC">
      <w:r>
        <w:br w:type="page"/>
      </w:r>
    </w:p>
    <w:tbl>
      <w:tblPr>
        <w:tblStyle w:val="QQuestionIconTable"/>
        <w:tblW w:w="100" w:type="auto"/>
        <w:tblLook w:val="07E0" w:firstRow="1" w:lastRow="1" w:firstColumn="1" w:lastColumn="1" w:noHBand="1" w:noVBand="1"/>
      </w:tblPr>
      <w:tblGrid>
        <w:gridCol w:w="380"/>
        <w:gridCol w:w="380"/>
      </w:tblGrid>
      <w:tr w:rsidR="00F3357E" w14:paraId="48A43A1F" w14:textId="77777777">
        <w:tc>
          <w:tcPr>
            <w:tcW w:w="50" w:type="dxa"/>
          </w:tcPr>
          <w:p w14:paraId="468AD011" w14:textId="77777777" w:rsidR="00F3357E" w:rsidRDefault="001F23BC">
            <w:pPr>
              <w:keepNext/>
            </w:pPr>
            <w:r>
              <w:rPr>
                <w:noProof/>
              </w:rPr>
              <w:lastRenderedPageBreak/>
              <w:drawing>
                <wp:inline distT="0" distB="0" distL="0" distR="0" wp14:anchorId="1689C060" wp14:editId="3DA5EFAD">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565CFEB5" w14:textId="77777777" w:rsidR="00F3357E" w:rsidRDefault="001F23BC">
            <w:pPr>
              <w:keepNext/>
            </w:pPr>
            <w:r>
              <w:rPr>
                <w:noProof/>
              </w:rPr>
              <w:drawing>
                <wp:inline distT="0" distB="0" distL="0" distR="0" wp14:anchorId="21E8A0A8" wp14:editId="74681A94">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F56A554" w14:textId="77777777" w:rsidR="00F3357E" w:rsidRDefault="00F3357E"/>
    <w:p w14:paraId="1A118134" w14:textId="77777777" w:rsidR="00F3357E" w:rsidRDefault="001F23BC">
      <w:pPr>
        <w:keepNext/>
      </w:pPr>
      <w:r>
        <w:lastRenderedPageBreak/>
        <w:t xml:space="preserve">Engagement and OJ Thinking about </w:t>
      </w:r>
      <w:r>
        <w:rPr>
          <w:u w:val="single"/>
        </w:rPr>
        <w:t>work during the last month</w:t>
      </w:r>
      <w:r>
        <w:t>, how often has the following applied to you?</w:t>
      </w:r>
    </w:p>
    <w:tbl>
      <w:tblPr>
        <w:tblStyle w:val="QQuestionTable"/>
        <w:tblW w:w="9576" w:type="auto"/>
        <w:tblLook w:val="07E0" w:firstRow="1" w:lastRow="1" w:firstColumn="1" w:lastColumn="1" w:noHBand="1" w:noVBand="1"/>
      </w:tblPr>
      <w:tblGrid>
        <w:gridCol w:w="1587"/>
        <w:gridCol w:w="1552"/>
        <w:gridCol w:w="1552"/>
        <w:gridCol w:w="1580"/>
        <w:gridCol w:w="1546"/>
        <w:gridCol w:w="1543"/>
      </w:tblGrid>
      <w:tr w:rsidR="00F3357E" w14:paraId="37EE5331" w14:textId="77777777" w:rsidTr="00F335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C965AC5" w14:textId="77777777" w:rsidR="00F3357E" w:rsidRDefault="00F3357E">
            <w:pPr>
              <w:keepNext/>
            </w:pPr>
          </w:p>
        </w:tc>
        <w:tc>
          <w:tcPr>
            <w:tcW w:w="1596" w:type="dxa"/>
          </w:tcPr>
          <w:p w14:paraId="1F24F7DB" w14:textId="77777777" w:rsidR="00F3357E" w:rsidRDefault="001F23BC">
            <w:pPr>
              <w:cnfStyle w:val="100000000000" w:firstRow="1" w:lastRow="0" w:firstColumn="0" w:lastColumn="0" w:oddVBand="0" w:evenVBand="0" w:oddHBand="0" w:evenHBand="0" w:firstRowFirstColumn="0" w:firstRowLastColumn="0" w:lastRowFirstColumn="0" w:lastRowLastColumn="0"/>
            </w:pPr>
            <w:r>
              <w:t>Hardly ever (1)</w:t>
            </w:r>
          </w:p>
        </w:tc>
        <w:tc>
          <w:tcPr>
            <w:tcW w:w="1596" w:type="dxa"/>
          </w:tcPr>
          <w:p w14:paraId="6845608D" w14:textId="77777777" w:rsidR="00F3357E" w:rsidRDefault="001F23BC">
            <w:pPr>
              <w:cnfStyle w:val="100000000000" w:firstRow="1" w:lastRow="0" w:firstColumn="0" w:lastColumn="0" w:oddVBand="0" w:evenVBand="0" w:oddHBand="0" w:evenHBand="0" w:firstRowFirstColumn="0" w:firstRowLastColumn="0" w:lastRowFirstColumn="0" w:lastRowLastColumn="0"/>
            </w:pPr>
            <w:r>
              <w:t>Rarely (2)</w:t>
            </w:r>
          </w:p>
        </w:tc>
        <w:tc>
          <w:tcPr>
            <w:tcW w:w="1596" w:type="dxa"/>
          </w:tcPr>
          <w:p w14:paraId="4895F2D0" w14:textId="77777777" w:rsidR="00F3357E" w:rsidRDefault="001F23BC">
            <w:pPr>
              <w:cnfStyle w:val="100000000000" w:firstRow="1" w:lastRow="0" w:firstColumn="0" w:lastColumn="0" w:oddVBand="0" w:evenVBand="0" w:oddHBand="0" w:evenHBand="0" w:firstRowFirstColumn="0" w:firstRowLastColumn="0" w:lastRowFirstColumn="0" w:lastRowLastColumn="0"/>
            </w:pPr>
            <w:r>
              <w:t>Sometimes (3)</w:t>
            </w:r>
          </w:p>
        </w:tc>
        <w:tc>
          <w:tcPr>
            <w:tcW w:w="1596" w:type="dxa"/>
          </w:tcPr>
          <w:p w14:paraId="3B90FD7D" w14:textId="77777777" w:rsidR="00F3357E" w:rsidRDefault="001F23BC">
            <w:pPr>
              <w:cnfStyle w:val="100000000000" w:firstRow="1" w:lastRow="0" w:firstColumn="0" w:lastColumn="0" w:oddVBand="0" w:evenVBand="0" w:oddHBand="0" w:evenHBand="0" w:firstRowFirstColumn="0" w:firstRowLastColumn="0" w:lastRowFirstColumn="0" w:lastRowLastColumn="0"/>
            </w:pPr>
            <w:r>
              <w:t>Often (4)</w:t>
            </w:r>
          </w:p>
        </w:tc>
        <w:tc>
          <w:tcPr>
            <w:tcW w:w="1596" w:type="dxa"/>
          </w:tcPr>
          <w:p w14:paraId="44597BC7" w14:textId="77777777" w:rsidR="00F3357E" w:rsidRDefault="001F23BC">
            <w:pPr>
              <w:cnfStyle w:val="100000000000" w:firstRow="1" w:lastRow="0" w:firstColumn="0" w:lastColumn="0" w:oddVBand="0" w:evenVBand="0" w:oddHBand="0" w:evenHBand="0" w:firstRowFirstColumn="0" w:firstRowLastColumn="0" w:lastRowFirstColumn="0" w:lastRowLastColumn="0"/>
            </w:pPr>
            <w:r>
              <w:t>Very often (5)</w:t>
            </w:r>
          </w:p>
        </w:tc>
      </w:tr>
      <w:tr w:rsidR="00F3357E" w14:paraId="5B65F53C"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4CFA46BB" w14:textId="77777777" w:rsidR="00F3357E" w:rsidRDefault="001F23BC">
            <w:pPr>
              <w:keepNext/>
            </w:pPr>
            <w:r>
              <w:t xml:space="preserve">I was full of energy in my work (Eng_1) </w:t>
            </w:r>
          </w:p>
        </w:tc>
        <w:tc>
          <w:tcPr>
            <w:tcW w:w="1596" w:type="dxa"/>
          </w:tcPr>
          <w:p w14:paraId="38785C29"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745DC5"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3E3658"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B79779"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3ADE10"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6107E47A"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717DEE70" w14:textId="77777777" w:rsidR="00F3357E" w:rsidRDefault="001F23BC">
            <w:pPr>
              <w:keepNext/>
            </w:pPr>
            <w:r>
              <w:t xml:space="preserve">I felt enthusiastic about my work (Eng_2) </w:t>
            </w:r>
          </w:p>
        </w:tc>
        <w:tc>
          <w:tcPr>
            <w:tcW w:w="1596" w:type="dxa"/>
          </w:tcPr>
          <w:p w14:paraId="07313142"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3B5A1E"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FCD9A9"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36FB0B"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4995E2"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62BBC839"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06D5134F" w14:textId="77777777" w:rsidR="00F3357E" w:rsidRDefault="001F23BC">
            <w:pPr>
              <w:keepNext/>
            </w:pPr>
            <w:r>
              <w:t xml:space="preserve">I was inspired by my job (Eng_3) </w:t>
            </w:r>
          </w:p>
        </w:tc>
        <w:tc>
          <w:tcPr>
            <w:tcW w:w="1596" w:type="dxa"/>
          </w:tcPr>
          <w:p w14:paraId="37528242"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5BFF88"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66F147"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4307C9"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8E7F70"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753769FE"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58FD190F" w14:textId="77777777" w:rsidR="00F3357E" w:rsidRDefault="001F23BC">
            <w:pPr>
              <w:keepNext/>
            </w:pPr>
            <w:r>
              <w:t xml:space="preserve">I was completely immersed in my work (Eng_4) </w:t>
            </w:r>
          </w:p>
        </w:tc>
        <w:tc>
          <w:tcPr>
            <w:tcW w:w="1596" w:type="dxa"/>
          </w:tcPr>
          <w:p w14:paraId="00B732F0"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29D68A"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182C32"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646B1E"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6E4419"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1EC4ECD2"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69EA193A" w14:textId="77777777" w:rsidR="00F3357E" w:rsidRDefault="001F23BC">
            <w:pPr>
              <w:keepNext/>
            </w:pPr>
            <w:r>
              <w:t xml:space="preserve">I felt emotionally drained from my work (EXHAU_1) </w:t>
            </w:r>
          </w:p>
        </w:tc>
        <w:tc>
          <w:tcPr>
            <w:tcW w:w="1596" w:type="dxa"/>
          </w:tcPr>
          <w:p w14:paraId="54D6ABE6"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8D6AA0"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404E53"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098397"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0A35F6"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1D28A256"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03BDEE96" w14:textId="77777777" w:rsidR="00F3357E" w:rsidRDefault="001F23BC">
            <w:pPr>
              <w:keepNext/>
            </w:pPr>
            <w:r>
              <w:t xml:space="preserve">I felt used up at the end of the </w:t>
            </w:r>
            <w:proofErr w:type="gramStart"/>
            <w:r>
              <w:t>work day</w:t>
            </w:r>
            <w:proofErr w:type="gramEnd"/>
            <w:r>
              <w:t xml:space="preserve"> (EXHAU_2) </w:t>
            </w:r>
          </w:p>
        </w:tc>
        <w:tc>
          <w:tcPr>
            <w:tcW w:w="1596" w:type="dxa"/>
          </w:tcPr>
          <w:p w14:paraId="2876B01C"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4EDDD0"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A064E2"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4AF05E"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F41DD0"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31704ED6"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3AE874B1" w14:textId="77777777" w:rsidR="00F3357E" w:rsidRDefault="001F23BC">
            <w:pPr>
              <w:keepNext/>
            </w:pPr>
            <w:r>
              <w:t xml:space="preserve">I dreaded getting up in the morning and having to face another day of work (EXHAU_3) </w:t>
            </w:r>
          </w:p>
        </w:tc>
        <w:tc>
          <w:tcPr>
            <w:tcW w:w="1596" w:type="dxa"/>
          </w:tcPr>
          <w:p w14:paraId="02D16DAA"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68D18C"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3BC9F1"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BF0A7A"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01C1AF"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1892AED2"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3C8D2FC0" w14:textId="77777777" w:rsidR="00F3357E" w:rsidRDefault="001F23BC">
            <w:pPr>
              <w:keepNext/>
            </w:pPr>
            <w:r>
              <w:t xml:space="preserve">I have been satisfied with my present job (JS_1) </w:t>
            </w:r>
          </w:p>
        </w:tc>
        <w:tc>
          <w:tcPr>
            <w:tcW w:w="1596" w:type="dxa"/>
          </w:tcPr>
          <w:p w14:paraId="0F6DA195"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DC99E2"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085B40"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A192AC"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84A3F4"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45CB3E37"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4E496656" w14:textId="77777777" w:rsidR="00F3357E" w:rsidRDefault="001F23BC">
            <w:pPr>
              <w:keepNext/>
            </w:pPr>
            <w:r>
              <w:t xml:space="preserve">Overall, I was treated fairly by my </w:t>
            </w:r>
            <w:proofErr w:type="spellStart"/>
            <w:r>
              <w:t>organisation</w:t>
            </w:r>
            <w:proofErr w:type="spellEnd"/>
            <w:r>
              <w:t xml:space="preserve"> (OJ_1) </w:t>
            </w:r>
          </w:p>
        </w:tc>
        <w:tc>
          <w:tcPr>
            <w:tcW w:w="1596" w:type="dxa"/>
          </w:tcPr>
          <w:p w14:paraId="70E7C5FC"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A33F19"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B860F2"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6C0CF7"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3A2C89"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44D9F86C"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211E9189" w14:textId="77777777" w:rsidR="00F3357E" w:rsidRDefault="001F23BC">
            <w:pPr>
              <w:keepNext/>
            </w:pPr>
            <w:r>
              <w:lastRenderedPageBreak/>
              <w:t xml:space="preserve">In general, the treatment I received around here was fair (OJ_2) </w:t>
            </w:r>
          </w:p>
        </w:tc>
        <w:tc>
          <w:tcPr>
            <w:tcW w:w="1596" w:type="dxa"/>
          </w:tcPr>
          <w:p w14:paraId="2CC1E82C"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F4AAB1"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44FF73"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08ACA2"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D36BC3"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3D16290F"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791C263E" w14:textId="77777777" w:rsidR="00F3357E" w:rsidRDefault="001F23BC">
            <w:pPr>
              <w:keepNext/>
            </w:pPr>
            <w:r>
              <w:t xml:space="preserve">In general, I could count on my </w:t>
            </w:r>
            <w:proofErr w:type="spellStart"/>
            <w:r>
              <w:t>organisation</w:t>
            </w:r>
            <w:proofErr w:type="spellEnd"/>
            <w:r>
              <w:t xml:space="preserve"> to be fair (OJ_3) </w:t>
            </w:r>
          </w:p>
        </w:tc>
        <w:tc>
          <w:tcPr>
            <w:tcW w:w="1596" w:type="dxa"/>
          </w:tcPr>
          <w:p w14:paraId="47F3FEA7"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7D1652"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CE36D5"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1A6AB5"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7CA014"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631FFCA" w14:textId="77777777" w:rsidR="00F3357E" w:rsidRDefault="00F3357E"/>
    <w:p w14:paraId="172EABF9" w14:textId="77777777" w:rsidR="00F3357E" w:rsidRDefault="00F3357E"/>
    <w:p w14:paraId="74881CC9" w14:textId="77777777" w:rsidR="00F3357E" w:rsidRDefault="00F3357E">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F3357E" w14:paraId="68ABF1A4" w14:textId="77777777">
        <w:tblPrEx>
          <w:tblCellMar>
            <w:top w:w="0" w:type="dxa"/>
            <w:bottom w:w="0" w:type="dxa"/>
          </w:tblCellMar>
        </w:tblPrEx>
        <w:trPr>
          <w:trHeight w:val="300"/>
        </w:trPr>
        <w:tc>
          <w:tcPr>
            <w:tcW w:w="1368" w:type="dxa"/>
            <w:tcBorders>
              <w:top w:val="nil"/>
              <w:left w:val="nil"/>
              <w:bottom w:val="nil"/>
              <w:right w:val="nil"/>
            </w:tcBorders>
          </w:tcPr>
          <w:p w14:paraId="24C5471A" w14:textId="77777777" w:rsidR="00F3357E" w:rsidRDefault="001F23BC">
            <w:pPr>
              <w:rPr>
                <w:color w:val="CCCCCC"/>
              </w:rPr>
            </w:pPr>
            <w:r>
              <w:rPr>
                <w:color w:val="CCCCCC"/>
              </w:rPr>
              <w:t>Page Break</w:t>
            </w:r>
          </w:p>
        </w:tc>
        <w:tc>
          <w:tcPr>
            <w:tcW w:w="8208" w:type="dxa"/>
            <w:tcBorders>
              <w:top w:val="nil"/>
              <w:left w:val="nil"/>
              <w:bottom w:val="nil"/>
              <w:right w:val="nil"/>
            </w:tcBorders>
          </w:tcPr>
          <w:p w14:paraId="3F45827E" w14:textId="77777777" w:rsidR="00F3357E" w:rsidRDefault="00F3357E">
            <w:pPr>
              <w:pBdr>
                <w:top w:val="single" w:sz="8" w:space="0" w:color="CCCCCC"/>
              </w:pBdr>
              <w:spacing w:before="120" w:after="120" w:line="120" w:lineRule="auto"/>
              <w:jc w:val="center"/>
              <w:rPr>
                <w:color w:val="CCCCCC"/>
              </w:rPr>
            </w:pPr>
          </w:p>
        </w:tc>
      </w:tr>
    </w:tbl>
    <w:p w14:paraId="27620090" w14:textId="77777777" w:rsidR="00F3357E" w:rsidRDefault="001F23BC">
      <w:r>
        <w:br w:type="page"/>
      </w:r>
    </w:p>
    <w:p w14:paraId="75BC61EF" w14:textId="77777777" w:rsidR="00F3357E" w:rsidRDefault="001F23BC">
      <w:pPr>
        <w:pStyle w:val="BlockEndLabel"/>
      </w:pPr>
      <w:r>
        <w:lastRenderedPageBreak/>
        <w:t>End of Block: Individual Responses to Work and Change</w:t>
      </w:r>
    </w:p>
    <w:p w14:paraId="570614EB" w14:textId="77777777" w:rsidR="00F3357E" w:rsidRDefault="00F3357E">
      <w:pPr>
        <w:pStyle w:val="BlockSeparator"/>
      </w:pPr>
    </w:p>
    <w:p w14:paraId="1F5D6865" w14:textId="77777777" w:rsidR="00F3357E" w:rsidRDefault="001F23BC">
      <w:pPr>
        <w:pStyle w:val="BlockStartLabel"/>
      </w:pPr>
      <w:r>
        <w:t>Start of Block: Individual Factors WB</w:t>
      </w:r>
    </w:p>
    <w:tbl>
      <w:tblPr>
        <w:tblW w:w="0" w:type="auto"/>
        <w:tblInd w:w="10" w:type="dxa"/>
        <w:tblCellMar>
          <w:left w:w="10" w:type="dxa"/>
          <w:right w:w="10" w:type="dxa"/>
        </w:tblCellMar>
        <w:tblLook w:val="04A0" w:firstRow="1" w:lastRow="0" w:firstColumn="1" w:lastColumn="0" w:noHBand="0" w:noVBand="1"/>
      </w:tblPr>
      <w:tblGrid>
        <w:gridCol w:w="1348"/>
        <w:gridCol w:w="8002"/>
      </w:tblGrid>
      <w:tr w:rsidR="00F3357E" w14:paraId="6D644990" w14:textId="77777777">
        <w:tblPrEx>
          <w:tblCellMar>
            <w:top w:w="0" w:type="dxa"/>
            <w:bottom w:w="0" w:type="dxa"/>
          </w:tblCellMar>
        </w:tblPrEx>
        <w:trPr>
          <w:trHeight w:val="300"/>
        </w:trPr>
        <w:tc>
          <w:tcPr>
            <w:tcW w:w="1368" w:type="dxa"/>
            <w:tcBorders>
              <w:top w:val="nil"/>
              <w:left w:val="nil"/>
              <w:bottom w:val="nil"/>
              <w:right w:val="nil"/>
            </w:tcBorders>
          </w:tcPr>
          <w:p w14:paraId="5D7AA92E" w14:textId="77777777" w:rsidR="00F3357E" w:rsidRDefault="001F23BC">
            <w:pPr>
              <w:rPr>
                <w:color w:val="CCCCCC"/>
              </w:rPr>
            </w:pPr>
            <w:r>
              <w:rPr>
                <w:color w:val="CCCCCC"/>
              </w:rPr>
              <w:t>Page Break</w:t>
            </w:r>
          </w:p>
        </w:tc>
        <w:tc>
          <w:tcPr>
            <w:tcW w:w="8208" w:type="dxa"/>
            <w:tcBorders>
              <w:top w:val="nil"/>
              <w:left w:val="nil"/>
              <w:bottom w:val="nil"/>
              <w:right w:val="nil"/>
            </w:tcBorders>
          </w:tcPr>
          <w:p w14:paraId="45B93648" w14:textId="77777777" w:rsidR="00F3357E" w:rsidRDefault="00F3357E">
            <w:pPr>
              <w:pBdr>
                <w:top w:val="single" w:sz="8" w:space="0" w:color="CCCCCC"/>
              </w:pBdr>
              <w:spacing w:before="120" w:after="120" w:line="120" w:lineRule="auto"/>
              <w:jc w:val="center"/>
              <w:rPr>
                <w:color w:val="CCCCCC"/>
              </w:rPr>
            </w:pPr>
          </w:p>
        </w:tc>
      </w:tr>
    </w:tbl>
    <w:p w14:paraId="3B66F83F" w14:textId="77777777" w:rsidR="00F3357E" w:rsidRDefault="001F23BC">
      <w:r>
        <w:br w:type="page"/>
      </w:r>
    </w:p>
    <w:tbl>
      <w:tblPr>
        <w:tblStyle w:val="QQuestionIconTable"/>
        <w:tblW w:w="100" w:type="auto"/>
        <w:tblLook w:val="07E0" w:firstRow="1" w:lastRow="1" w:firstColumn="1" w:lastColumn="1" w:noHBand="1" w:noVBand="1"/>
      </w:tblPr>
      <w:tblGrid>
        <w:gridCol w:w="380"/>
        <w:gridCol w:w="380"/>
      </w:tblGrid>
      <w:tr w:rsidR="00F3357E" w14:paraId="78D72B30" w14:textId="77777777">
        <w:tc>
          <w:tcPr>
            <w:tcW w:w="50" w:type="dxa"/>
          </w:tcPr>
          <w:p w14:paraId="784E681E" w14:textId="77777777" w:rsidR="00F3357E" w:rsidRDefault="001F23BC">
            <w:pPr>
              <w:keepNext/>
            </w:pPr>
            <w:r>
              <w:rPr>
                <w:noProof/>
              </w:rPr>
              <w:lastRenderedPageBreak/>
              <w:drawing>
                <wp:inline distT="0" distB="0" distL="0" distR="0" wp14:anchorId="58D09FE4" wp14:editId="5692DF0B">
                  <wp:extent cx="228600" cy="228600"/>
                  <wp:effectExtent l="0" t="0" r="0" b="0"/>
                  <wp:docPr id="2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72FD41EE" w14:textId="77777777" w:rsidR="00F3357E" w:rsidRDefault="001F23BC">
            <w:pPr>
              <w:keepNext/>
            </w:pPr>
            <w:r>
              <w:rPr>
                <w:noProof/>
              </w:rPr>
              <w:drawing>
                <wp:inline distT="0" distB="0" distL="0" distR="0" wp14:anchorId="5B839471" wp14:editId="61E29F05">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71A0C7A5" w14:textId="77777777" w:rsidR="00F3357E" w:rsidRDefault="00F3357E"/>
    <w:p w14:paraId="401804D8" w14:textId="77777777" w:rsidR="00F3357E" w:rsidRDefault="001F23BC">
      <w:pPr>
        <w:keepNext/>
      </w:pPr>
      <w:r>
        <w:t xml:space="preserve">mood </w:t>
      </w:r>
      <w:r>
        <w:rPr>
          <w:u w:val="single"/>
        </w:rPr>
        <w:t>Over the past month</w:t>
      </w:r>
      <w:r>
        <w:t>, how often have you felt the following at work?</w:t>
      </w:r>
    </w:p>
    <w:tbl>
      <w:tblPr>
        <w:tblStyle w:val="QQuestionTable"/>
        <w:tblW w:w="9576" w:type="auto"/>
        <w:tblLook w:val="07E0" w:firstRow="1" w:lastRow="1" w:firstColumn="1" w:lastColumn="1" w:noHBand="1" w:noVBand="1"/>
      </w:tblPr>
      <w:tblGrid>
        <w:gridCol w:w="1583"/>
        <w:gridCol w:w="1553"/>
        <w:gridCol w:w="1553"/>
        <w:gridCol w:w="1580"/>
        <w:gridCol w:w="1547"/>
        <w:gridCol w:w="1544"/>
      </w:tblGrid>
      <w:tr w:rsidR="00F3357E" w14:paraId="6116BFA4" w14:textId="77777777" w:rsidTr="00F335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47EAEB4" w14:textId="77777777" w:rsidR="00F3357E" w:rsidRDefault="00F3357E">
            <w:pPr>
              <w:keepNext/>
            </w:pPr>
          </w:p>
        </w:tc>
        <w:tc>
          <w:tcPr>
            <w:tcW w:w="1596" w:type="dxa"/>
          </w:tcPr>
          <w:p w14:paraId="3B01203C" w14:textId="77777777" w:rsidR="00F3357E" w:rsidRDefault="001F23BC">
            <w:pPr>
              <w:cnfStyle w:val="100000000000" w:firstRow="1" w:lastRow="0" w:firstColumn="0" w:lastColumn="0" w:oddVBand="0" w:evenVBand="0" w:oddHBand="0" w:evenHBand="0" w:firstRowFirstColumn="0" w:firstRowLastColumn="0" w:lastRowFirstColumn="0" w:lastRowLastColumn="0"/>
            </w:pPr>
            <w:r>
              <w:t>Hardly ever (1)</w:t>
            </w:r>
          </w:p>
        </w:tc>
        <w:tc>
          <w:tcPr>
            <w:tcW w:w="1596" w:type="dxa"/>
          </w:tcPr>
          <w:p w14:paraId="353E668E" w14:textId="77777777" w:rsidR="00F3357E" w:rsidRDefault="001F23BC">
            <w:pPr>
              <w:cnfStyle w:val="100000000000" w:firstRow="1" w:lastRow="0" w:firstColumn="0" w:lastColumn="0" w:oddVBand="0" w:evenVBand="0" w:oddHBand="0" w:evenHBand="0" w:firstRowFirstColumn="0" w:firstRowLastColumn="0" w:lastRowFirstColumn="0" w:lastRowLastColumn="0"/>
            </w:pPr>
            <w:r>
              <w:t>Rarely (2)</w:t>
            </w:r>
          </w:p>
        </w:tc>
        <w:tc>
          <w:tcPr>
            <w:tcW w:w="1596" w:type="dxa"/>
          </w:tcPr>
          <w:p w14:paraId="35F11760" w14:textId="77777777" w:rsidR="00F3357E" w:rsidRDefault="001F23BC">
            <w:pPr>
              <w:cnfStyle w:val="100000000000" w:firstRow="1" w:lastRow="0" w:firstColumn="0" w:lastColumn="0" w:oddVBand="0" w:evenVBand="0" w:oddHBand="0" w:evenHBand="0" w:firstRowFirstColumn="0" w:firstRowLastColumn="0" w:lastRowFirstColumn="0" w:lastRowLastColumn="0"/>
            </w:pPr>
            <w:r>
              <w:t>Sometimes (3)</w:t>
            </w:r>
          </w:p>
        </w:tc>
        <w:tc>
          <w:tcPr>
            <w:tcW w:w="1596" w:type="dxa"/>
          </w:tcPr>
          <w:p w14:paraId="7D1A83C8" w14:textId="77777777" w:rsidR="00F3357E" w:rsidRDefault="001F23BC">
            <w:pPr>
              <w:cnfStyle w:val="100000000000" w:firstRow="1" w:lastRow="0" w:firstColumn="0" w:lastColumn="0" w:oddVBand="0" w:evenVBand="0" w:oddHBand="0" w:evenHBand="0" w:firstRowFirstColumn="0" w:firstRowLastColumn="0" w:lastRowFirstColumn="0" w:lastRowLastColumn="0"/>
            </w:pPr>
            <w:r>
              <w:t>Often (4)</w:t>
            </w:r>
          </w:p>
        </w:tc>
        <w:tc>
          <w:tcPr>
            <w:tcW w:w="1596" w:type="dxa"/>
          </w:tcPr>
          <w:p w14:paraId="7D3E7B8D" w14:textId="77777777" w:rsidR="00F3357E" w:rsidRDefault="001F23BC">
            <w:pPr>
              <w:cnfStyle w:val="100000000000" w:firstRow="1" w:lastRow="0" w:firstColumn="0" w:lastColumn="0" w:oddVBand="0" w:evenVBand="0" w:oddHBand="0" w:evenHBand="0" w:firstRowFirstColumn="0" w:firstRowLastColumn="0" w:lastRowFirstColumn="0" w:lastRowLastColumn="0"/>
            </w:pPr>
            <w:r>
              <w:t>Very often (5)</w:t>
            </w:r>
          </w:p>
        </w:tc>
      </w:tr>
      <w:tr w:rsidR="00F3357E" w14:paraId="53FE5ABA"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40C2D450" w14:textId="77777777" w:rsidR="00F3357E" w:rsidRDefault="001F23BC">
            <w:pPr>
              <w:keepNext/>
            </w:pPr>
            <w:r>
              <w:t xml:space="preserve">Active (PA_1) </w:t>
            </w:r>
          </w:p>
        </w:tc>
        <w:tc>
          <w:tcPr>
            <w:tcW w:w="1596" w:type="dxa"/>
          </w:tcPr>
          <w:p w14:paraId="0D57E3D2"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CBB232"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80303C"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C7423F"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451332"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54795531"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5FEB6B42" w14:textId="77777777" w:rsidR="00F3357E" w:rsidRDefault="001F23BC">
            <w:pPr>
              <w:keepNext/>
            </w:pPr>
            <w:r>
              <w:t xml:space="preserve">Determined (PA_2) </w:t>
            </w:r>
          </w:p>
        </w:tc>
        <w:tc>
          <w:tcPr>
            <w:tcW w:w="1596" w:type="dxa"/>
          </w:tcPr>
          <w:p w14:paraId="657EAD13"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C29389"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A2BC40"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1C8FAF"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C0FB67"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3E5B48CF"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4DC60A2C" w14:textId="77777777" w:rsidR="00F3357E" w:rsidRDefault="001F23BC">
            <w:pPr>
              <w:keepNext/>
            </w:pPr>
            <w:r>
              <w:t xml:space="preserve">Attentive (PA_3) </w:t>
            </w:r>
          </w:p>
        </w:tc>
        <w:tc>
          <w:tcPr>
            <w:tcW w:w="1596" w:type="dxa"/>
          </w:tcPr>
          <w:p w14:paraId="41811DDD"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6385FF"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1851E4"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0A71E4"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C01E68"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49E1C299"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4F04FC8C" w14:textId="77777777" w:rsidR="00F3357E" w:rsidRDefault="001F23BC">
            <w:pPr>
              <w:keepNext/>
            </w:pPr>
            <w:r>
              <w:t xml:space="preserve">Inspired (PA_4) </w:t>
            </w:r>
          </w:p>
        </w:tc>
        <w:tc>
          <w:tcPr>
            <w:tcW w:w="1596" w:type="dxa"/>
          </w:tcPr>
          <w:p w14:paraId="0D596E6A"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ED8D08"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485268"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8E4C33"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0E3A5C"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18E1953E"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74F34610" w14:textId="77777777" w:rsidR="00F3357E" w:rsidRDefault="001F23BC">
            <w:pPr>
              <w:keepNext/>
            </w:pPr>
            <w:r>
              <w:t xml:space="preserve">Alert (PA_5) </w:t>
            </w:r>
          </w:p>
        </w:tc>
        <w:tc>
          <w:tcPr>
            <w:tcW w:w="1596" w:type="dxa"/>
          </w:tcPr>
          <w:p w14:paraId="33D3D5E4"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C14BE4"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894F47"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B354C0"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C70A44"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647376ED"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21272A64" w14:textId="77777777" w:rsidR="00F3357E" w:rsidRDefault="001F23BC">
            <w:pPr>
              <w:keepNext/>
            </w:pPr>
            <w:r>
              <w:t xml:space="preserve">Afraid (NA_1) </w:t>
            </w:r>
          </w:p>
        </w:tc>
        <w:tc>
          <w:tcPr>
            <w:tcW w:w="1596" w:type="dxa"/>
          </w:tcPr>
          <w:p w14:paraId="76920103"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3DC341"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787580"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405DA8"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55CBAD"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5F2836C6"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3CA63C16" w14:textId="77777777" w:rsidR="00F3357E" w:rsidRDefault="001F23BC">
            <w:pPr>
              <w:keepNext/>
            </w:pPr>
            <w:r>
              <w:t xml:space="preserve">Nervous (NA_2) </w:t>
            </w:r>
          </w:p>
        </w:tc>
        <w:tc>
          <w:tcPr>
            <w:tcW w:w="1596" w:type="dxa"/>
          </w:tcPr>
          <w:p w14:paraId="505BF79A"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36A017"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A887B2"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6A7C87"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37F7BF"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760DB3B1"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24CA2259" w14:textId="77777777" w:rsidR="00F3357E" w:rsidRDefault="001F23BC">
            <w:pPr>
              <w:keepNext/>
            </w:pPr>
            <w:r>
              <w:t xml:space="preserve">Upset (NA_3) </w:t>
            </w:r>
          </w:p>
        </w:tc>
        <w:tc>
          <w:tcPr>
            <w:tcW w:w="1596" w:type="dxa"/>
          </w:tcPr>
          <w:p w14:paraId="799470B1"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B437A0"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C6E2BE"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F58942"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9F9B18"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005E7B46"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06B3948D" w14:textId="77777777" w:rsidR="00F3357E" w:rsidRDefault="001F23BC">
            <w:pPr>
              <w:keepNext/>
            </w:pPr>
            <w:r>
              <w:t xml:space="preserve">Hostile (NA_4) </w:t>
            </w:r>
          </w:p>
        </w:tc>
        <w:tc>
          <w:tcPr>
            <w:tcW w:w="1596" w:type="dxa"/>
          </w:tcPr>
          <w:p w14:paraId="32569374"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63A5C1"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DAA413"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D520E7"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5C1A00"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67F7DA36"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43ABD6EA" w14:textId="77777777" w:rsidR="00F3357E" w:rsidRDefault="001F23BC">
            <w:pPr>
              <w:keepNext/>
            </w:pPr>
            <w:r>
              <w:t xml:space="preserve">Ashamed (NA_5) </w:t>
            </w:r>
          </w:p>
        </w:tc>
        <w:tc>
          <w:tcPr>
            <w:tcW w:w="1596" w:type="dxa"/>
          </w:tcPr>
          <w:p w14:paraId="3260A87A"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2C0D89"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1029F8"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26E9D5"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E568F1"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7187D8D7"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2A7B42B4" w14:textId="77777777" w:rsidR="00F3357E" w:rsidRDefault="001F23BC">
            <w:pPr>
              <w:keepNext/>
            </w:pPr>
            <w:r>
              <w:t xml:space="preserve">Energized (drive) </w:t>
            </w:r>
          </w:p>
        </w:tc>
        <w:tc>
          <w:tcPr>
            <w:tcW w:w="1596" w:type="dxa"/>
          </w:tcPr>
          <w:p w14:paraId="55BABB3F"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AE4124"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05F970"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3F252A"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819040"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723EEAB6"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03969809" w14:textId="77777777" w:rsidR="00F3357E" w:rsidRDefault="001F23BC">
            <w:pPr>
              <w:keepNext/>
            </w:pPr>
            <w:r>
              <w:t xml:space="preserve">Drained (drain) </w:t>
            </w:r>
          </w:p>
        </w:tc>
        <w:tc>
          <w:tcPr>
            <w:tcW w:w="1596" w:type="dxa"/>
          </w:tcPr>
          <w:p w14:paraId="43534259"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252932"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AA4D56"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65C4EA"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403BB2"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2BF3A28" w14:textId="77777777" w:rsidR="00F3357E" w:rsidRDefault="00F3357E"/>
    <w:p w14:paraId="2D26FC0E" w14:textId="77777777" w:rsidR="00F3357E" w:rsidRDefault="00F3357E"/>
    <w:p w14:paraId="4BA071BD" w14:textId="77777777" w:rsidR="00F3357E" w:rsidRDefault="00F3357E">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F3357E" w14:paraId="2858BA8B" w14:textId="77777777">
        <w:tblPrEx>
          <w:tblCellMar>
            <w:top w:w="0" w:type="dxa"/>
            <w:bottom w:w="0" w:type="dxa"/>
          </w:tblCellMar>
        </w:tblPrEx>
        <w:trPr>
          <w:trHeight w:val="300"/>
        </w:trPr>
        <w:tc>
          <w:tcPr>
            <w:tcW w:w="1368" w:type="dxa"/>
            <w:tcBorders>
              <w:top w:val="nil"/>
              <w:left w:val="nil"/>
              <w:bottom w:val="nil"/>
              <w:right w:val="nil"/>
            </w:tcBorders>
          </w:tcPr>
          <w:p w14:paraId="65383287" w14:textId="77777777" w:rsidR="00F3357E" w:rsidRDefault="001F23BC">
            <w:pPr>
              <w:rPr>
                <w:color w:val="CCCCCC"/>
              </w:rPr>
            </w:pPr>
            <w:r>
              <w:rPr>
                <w:color w:val="CCCCCC"/>
              </w:rPr>
              <w:t>Page Break</w:t>
            </w:r>
          </w:p>
        </w:tc>
        <w:tc>
          <w:tcPr>
            <w:tcW w:w="8208" w:type="dxa"/>
            <w:tcBorders>
              <w:top w:val="nil"/>
              <w:left w:val="nil"/>
              <w:bottom w:val="nil"/>
              <w:right w:val="nil"/>
            </w:tcBorders>
          </w:tcPr>
          <w:p w14:paraId="37F76133" w14:textId="77777777" w:rsidR="00F3357E" w:rsidRDefault="00F3357E">
            <w:pPr>
              <w:pBdr>
                <w:top w:val="single" w:sz="8" w:space="0" w:color="CCCCCC"/>
              </w:pBdr>
              <w:spacing w:before="120" w:after="120" w:line="120" w:lineRule="auto"/>
              <w:jc w:val="center"/>
              <w:rPr>
                <w:color w:val="CCCCCC"/>
              </w:rPr>
            </w:pPr>
          </w:p>
        </w:tc>
      </w:tr>
    </w:tbl>
    <w:p w14:paraId="6EF9383E" w14:textId="77777777" w:rsidR="00F3357E" w:rsidRDefault="001F23BC">
      <w:r>
        <w:br w:type="page"/>
      </w:r>
    </w:p>
    <w:tbl>
      <w:tblPr>
        <w:tblStyle w:val="QQuestionIconTable"/>
        <w:tblW w:w="100" w:type="auto"/>
        <w:tblLook w:val="07E0" w:firstRow="1" w:lastRow="1" w:firstColumn="1" w:lastColumn="1" w:noHBand="1" w:noVBand="1"/>
      </w:tblPr>
      <w:tblGrid>
        <w:gridCol w:w="380"/>
        <w:gridCol w:w="380"/>
      </w:tblGrid>
      <w:tr w:rsidR="00F3357E" w14:paraId="6604971F" w14:textId="77777777">
        <w:tc>
          <w:tcPr>
            <w:tcW w:w="50" w:type="dxa"/>
          </w:tcPr>
          <w:p w14:paraId="69EF82E1" w14:textId="77777777" w:rsidR="00F3357E" w:rsidRDefault="001F23BC">
            <w:pPr>
              <w:keepNext/>
            </w:pPr>
            <w:r>
              <w:rPr>
                <w:noProof/>
              </w:rPr>
              <w:lastRenderedPageBreak/>
              <w:drawing>
                <wp:inline distT="0" distB="0" distL="0" distR="0" wp14:anchorId="4DFB7934" wp14:editId="4365996E">
                  <wp:extent cx="228600" cy="228600"/>
                  <wp:effectExtent l="0" t="0" r="0" b="0"/>
                  <wp:docPr id="2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247CE25C" w14:textId="77777777" w:rsidR="00F3357E" w:rsidRDefault="001F23BC">
            <w:pPr>
              <w:keepNext/>
            </w:pPr>
            <w:r>
              <w:rPr>
                <w:noProof/>
              </w:rPr>
              <w:drawing>
                <wp:inline distT="0" distB="0" distL="0" distR="0" wp14:anchorId="2BBBED20" wp14:editId="6384A822">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92666D6" w14:textId="77777777" w:rsidR="00F3357E" w:rsidRDefault="00F3357E"/>
    <w:p w14:paraId="31441322" w14:textId="77777777" w:rsidR="00F3357E" w:rsidRDefault="001F23BC">
      <w:pPr>
        <w:keepNext/>
      </w:pPr>
      <w:proofErr w:type="spellStart"/>
      <w:r>
        <w:lastRenderedPageBreak/>
        <w:t>PsychWB</w:t>
      </w:r>
      <w:proofErr w:type="spellEnd"/>
      <w:r>
        <w:t xml:space="preserve"> (</w:t>
      </w:r>
      <w:proofErr w:type="spellStart"/>
      <w:r>
        <w:t>MstRelPur</w:t>
      </w:r>
      <w:proofErr w:type="spellEnd"/>
      <w:r>
        <w:t xml:space="preserve">) </w:t>
      </w:r>
      <w:r>
        <w:rPr>
          <w:u w:val="single"/>
        </w:rPr>
        <w:t>Over the past month</w:t>
      </w:r>
      <w:r>
        <w:t>, how often have the following applied to you at work?</w:t>
      </w:r>
    </w:p>
    <w:tbl>
      <w:tblPr>
        <w:tblStyle w:val="QQuestionTable"/>
        <w:tblW w:w="9576" w:type="auto"/>
        <w:tblLook w:val="07E0" w:firstRow="1" w:lastRow="1" w:firstColumn="1" w:lastColumn="1" w:noHBand="1" w:noVBand="1"/>
      </w:tblPr>
      <w:tblGrid>
        <w:gridCol w:w="1673"/>
        <w:gridCol w:w="1534"/>
        <w:gridCol w:w="1534"/>
        <w:gridCol w:w="1573"/>
        <w:gridCol w:w="1525"/>
        <w:gridCol w:w="1521"/>
      </w:tblGrid>
      <w:tr w:rsidR="00F3357E" w14:paraId="01ECD848" w14:textId="77777777" w:rsidTr="00F335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B9ECEB4" w14:textId="77777777" w:rsidR="00F3357E" w:rsidRDefault="00F3357E">
            <w:pPr>
              <w:keepNext/>
            </w:pPr>
          </w:p>
        </w:tc>
        <w:tc>
          <w:tcPr>
            <w:tcW w:w="1596" w:type="dxa"/>
          </w:tcPr>
          <w:p w14:paraId="366C9094" w14:textId="77777777" w:rsidR="00F3357E" w:rsidRDefault="001F23BC">
            <w:pPr>
              <w:cnfStyle w:val="100000000000" w:firstRow="1" w:lastRow="0" w:firstColumn="0" w:lastColumn="0" w:oddVBand="0" w:evenVBand="0" w:oddHBand="0" w:evenHBand="0" w:firstRowFirstColumn="0" w:firstRowLastColumn="0" w:lastRowFirstColumn="0" w:lastRowLastColumn="0"/>
            </w:pPr>
            <w:r>
              <w:t>Hardly ever (1)</w:t>
            </w:r>
          </w:p>
        </w:tc>
        <w:tc>
          <w:tcPr>
            <w:tcW w:w="1596" w:type="dxa"/>
          </w:tcPr>
          <w:p w14:paraId="7DF358A6" w14:textId="77777777" w:rsidR="00F3357E" w:rsidRDefault="001F23BC">
            <w:pPr>
              <w:cnfStyle w:val="100000000000" w:firstRow="1" w:lastRow="0" w:firstColumn="0" w:lastColumn="0" w:oddVBand="0" w:evenVBand="0" w:oddHBand="0" w:evenHBand="0" w:firstRowFirstColumn="0" w:firstRowLastColumn="0" w:lastRowFirstColumn="0" w:lastRowLastColumn="0"/>
            </w:pPr>
            <w:r>
              <w:t>Rarely (2)</w:t>
            </w:r>
          </w:p>
        </w:tc>
        <w:tc>
          <w:tcPr>
            <w:tcW w:w="1596" w:type="dxa"/>
          </w:tcPr>
          <w:p w14:paraId="7B9CE52B" w14:textId="77777777" w:rsidR="00F3357E" w:rsidRDefault="001F23BC">
            <w:pPr>
              <w:cnfStyle w:val="100000000000" w:firstRow="1" w:lastRow="0" w:firstColumn="0" w:lastColumn="0" w:oddVBand="0" w:evenVBand="0" w:oddHBand="0" w:evenHBand="0" w:firstRowFirstColumn="0" w:firstRowLastColumn="0" w:lastRowFirstColumn="0" w:lastRowLastColumn="0"/>
            </w:pPr>
            <w:r>
              <w:t>Sometimes (3)</w:t>
            </w:r>
          </w:p>
        </w:tc>
        <w:tc>
          <w:tcPr>
            <w:tcW w:w="1596" w:type="dxa"/>
          </w:tcPr>
          <w:p w14:paraId="4D108F0B" w14:textId="77777777" w:rsidR="00F3357E" w:rsidRDefault="001F23BC">
            <w:pPr>
              <w:cnfStyle w:val="100000000000" w:firstRow="1" w:lastRow="0" w:firstColumn="0" w:lastColumn="0" w:oddVBand="0" w:evenVBand="0" w:oddHBand="0" w:evenHBand="0" w:firstRowFirstColumn="0" w:firstRowLastColumn="0" w:lastRowFirstColumn="0" w:lastRowLastColumn="0"/>
            </w:pPr>
            <w:r>
              <w:t>Often (4)</w:t>
            </w:r>
          </w:p>
        </w:tc>
        <w:tc>
          <w:tcPr>
            <w:tcW w:w="1596" w:type="dxa"/>
          </w:tcPr>
          <w:p w14:paraId="0F4C6C8B" w14:textId="77777777" w:rsidR="00F3357E" w:rsidRDefault="001F23BC">
            <w:pPr>
              <w:cnfStyle w:val="100000000000" w:firstRow="1" w:lastRow="0" w:firstColumn="0" w:lastColumn="0" w:oddVBand="0" w:evenVBand="0" w:oddHBand="0" w:evenHBand="0" w:firstRowFirstColumn="0" w:firstRowLastColumn="0" w:lastRowFirstColumn="0" w:lastRowLastColumn="0"/>
            </w:pPr>
            <w:r>
              <w:t>Very often (5)</w:t>
            </w:r>
          </w:p>
        </w:tc>
      </w:tr>
      <w:tr w:rsidR="00F3357E" w14:paraId="62BD93D8"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7631F614" w14:textId="77777777" w:rsidR="00F3357E" w:rsidRDefault="001F23BC">
            <w:pPr>
              <w:keepNext/>
            </w:pPr>
            <w:r>
              <w:t xml:space="preserve">The demands of everyday work got me down (WBMST_1) </w:t>
            </w:r>
          </w:p>
        </w:tc>
        <w:tc>
          <w:tcPr>
            <w:tcW w:w="1596" w:type="dxa"/>
          </w:tcPr>
          <w:p w14:paraId="75BA58BF"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EB957F"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D2D139"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B1585D"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97CDC4"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1C46D53F"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1DDDB5CA" w14:textId="77777777" w:rsidR="00F3357E" w:rsidRDefault="001F23BC">
            <w:pPr>
              <w:keepNext/>
            </w:pPr>
            <w:r>
              <w:t xml:space="preserve">I felt I </w:t>
            </w:r>
            <w:proofErr w:type="gramStart"/>
            <w:r>
              <w:t>was in charge of</w:t>
            </w:r>
            <w:proofErr w:type="gramEnd"/>
            <w:r>
              <w:t xml:space="preserve"> the situation in which I work (WBMST_2) </w:t>
            </w:r>
          </w:p>
        </w:tc>
        <w:tc>
          <w:tcPr>
            <w:tcW w:w="1596" w:type="dxa"/>
          </w:tcPr>
          <w:p w14:paraId="5D93C492"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E90C1B"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820CF8"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3889E4"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0EDD25"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1A70B17C"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646F8EA7" w14:textId="77777777" w:rsidR="00F3357E" w:rsidRDefault="001F23BC">
            <w:pPr>
              <w:keepNext/>
            </w:pPr>
            <w:r>
              <w:t xml:space="preserve">I was good at managing the responsibilities of daily working life (WBMST_3) </w:t>
            </w:r>
          </w:p>
        </w:tc>
        <w:tc>
          <w:tcPr>
            <w:tcW w:w="1596" w:type="dxa"/>
          </w:tcPr>
          <w:p w14:paraId="26C0826C"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583656"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29578F"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10EC61"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492081"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2FBA1588"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7055937F" w14:textId="77777777" w:rsidR="00F3357E" w:rsidRDefault="001F23BC">
            <w:pPr>
              <w:keepNext/>
            </w:pPr>
            <w:r>
              <w:t xml:space="preserve">Maintaining working relationships was difficult and frustrating for me (WBREL_1) </w:t>
            </w:r>
          </w:p>
        </w:tc>
        <w:tc>
          <w:tcPr>
            <w:tcW w:w="1596" w:type="dxa"/>
          </w:tcPr>
          <w:p w14:paraId="1E086AD9"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F7B61D"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12419E"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6BFE07"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FD0BCA"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6DEDE413"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10D8D162" w14:textId="77777777" w:rsidR="00F3357E" w:rsidRDefault="001F23BC">
            <w:pPr>
              <w:keepNext/>
            </w:pPr>
            <w:r>
              <w:t xml:space="preserve">I enjoyed personal and mutual conversations at work (WBREL_2) </w:t>
            </w:r>
          </w:p>
        </w:tc>
        <w:tc>
          <w:tcPr>
            <w:tcW w:w="1596" w:type="dxa"/>
          </w:tcPr>
          <w:p w14:paraId="68E5614F"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D30331"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2E536E"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437AA0"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C439E5"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67E47FE8"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5A539D98" w14:textId="77777777" w:rsidR="00F3357E" w:rsidRDefault="001F23BC">
            <w:pPr>
              <w:keepNext/>
            </w:pPr>
            <w:r>
              <w:t xml:space="preserve">I have </w:t>
            </w:r>
            <w:r>
              <w:rPr>
                <w:b/>
                <w:u w:val="single"/>
              </w:rPr>
              <w:t>not</w:t>
            </w:r>
            <w:r>
              <w:t xml:space="preserve"> experienced many warm and trusting relationships with others at work (WBREL_3) </w:t>
            </w:r>
          </w:p>
        </w:tc>
        <w:tc>
          <w:tcPr>
            <w:tcW w:w="1596" w:type="dxa"/>
          </w:tcPr>
          <w:p w14:paraId="54D1B140"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89C6B6"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98DB28"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1C595B"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9CF15E"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5523D929"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440BE28A" w14:textId="77777777" w:rsidR="00F3357E" w:rsidRDefault="001F23BC">
            <w:pPr>
              <w:keepNext/>
            </w:pPr>
            <w:r>
              <w:lastRenderedPageBreak/>
              <w:t>Th</w:t>
            </w:r>
            <w:r>
              <w:t xml:space="preserve">e job gave me a chance to use my personal initiative or judgment in carrying out the work (Aut_1) </w:t>
            </w:r>
          </w:p>
        </w:tc>
        <w:tc>
          <w:tcPr>
            <w:tcW w:w="1596" w:type="dxa"/>
          </w:tcPr>
          <w:p w14:paraId="16FE9A42"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708C73"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C8F3A4"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37A895"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4B12FA"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6EA1C1CE"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5B4ED9A7" w14:textId="77777777" w:rsidR="00F3357E" w:rsidRDefault="001F23BC">
            <w:pPr>
              <w:keepNext/>
            </w:pPr>
            <w:r>
              <w:t xml:space="preserve">I was able to choose the way to go about my job (Aut_2) </w:t>
            </w:r>
          </w:p>
        </w:tc>
        <w:tc>
          <w:tcPr>
            <w:tcW w:w="1596" w:type="dxa"/>
          </w:tcPr>
          <w:p w14:paraId="7B00BAC0"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0944D8"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A2FE4B"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024555"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2AAFA9"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0236E8A0"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4E94ECC1" w14:textId="77777777" w:rsidR="00F3357E" w:rsidRDefault="001F23BC">
            <w:pPr>
              <w:keepNext/>
            </w:pPr>
            <w:r>
              <w:t xml:space="preserve">The job provided me with significant autonomy in making decisions or carrying out the work (Aut_3) </w:t>
            </w:r>
          </w:p>
        </w:tc>
        <w:tc>
          <w:tcPr>
            <w:tcW w:w="1596" w:type="dxa"/>
          </w:tcPr>
          <w:p w14:paraId="424B77C3"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3E50E6"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B27852"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BEC9CA"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5028B8"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F86E412" w14:textId="77777777" w:rsidR="00F3357E" w:rsidRDefault="00F3357E"/>
    <w:p w14:paraId="44E844E2" w14:textId="77777777" w:rsidR="00F3357E" w:rsidRDefault="00F3357E"/>
    <w:p w14:paraId="1DA76161" w14:textId="77777777" w:rsidR="00F3357E" w:rsidRDefault="00F3357E">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F3357E" w14:paraId="296172B8" w14:textId="77777777">
        <w:tblPrEx>
          <w:tblCellMar>
            <w:top w:w="0" w:type="dxa"/>
            <w:bottom w:w="0" w:type="dxa"/>
          </w:tblCellMar>
        </w:tblPrEx>
        <w:trPr>
          <w:trHeight w:val="300"/>
        </w:trPr>
        <w:tc>
          <w:tcPr>
            <w:tcW w:w="1368" w:type="dxa"/>
            <w:tcBorders>
              <w:top w:val="nil"/>
              <w:left w:val="nil"/>
              <w:bottom w:val="nil"/>
              <w:right w:val="nil"/>
            </w:tcBorders>
          </w:tcPr>
          <w:p w14:paraId="394F8075" w14:textId="77777777" w:rsidR="00F3357E" w:rsidRDefault="001F23BC">
            <w:pPr>
              <w:rPr>
                <w:color w:val="CCCCCC"/>
              </w:rPr>
            </w:pPr>
            <w:r>
              <w:rPr>
                <w:color w:val="CCCCCC"/>
              </w:rPr>
              <w:t>Page Break</w:t>
            </w:r>
          </w:p>
        </w:tc>
        <w:tc>
          <w:tcPr>
            <w:tcW w:w="8208" w:type="dxa"/>
            <w:tcBorders>
              <w:top w:val="nil"/>
              <w:left w:val="nil"/>
              <w:bottom w:val="nil"/>
              <w:right w:val="nil"/>
            </w:tcBorders>
          </w:tcPr>
          <w:p w14:paraId="39FFE784" w14:textId="77777777" w:rsidR="00F3357E" w:rsidRDefault="00F3357E">
            <w:pPr>
              <w:pBdr>
                <w:top w:val="single" w:sz="8" w:space="0" w:color="CCCCCC"/>
              </w:pBdr>
              <w:spacing w:before="120" w:after="120" w:line="120" w:lineRule="auto"/>
              <w:jc w:val="center"/>
              <w:rPr>
                <w:color w:val="CCCCCC"/>
              </w:rPr>
            </w:pPr>
          </w:p>
        </w:tc>
      </w:tr>
    </w:tbl>
    <w:p w14:paraId="1A7AC66D" w14:textId="77777777" w:rsidR="00F3357E" w:rsidRDefault="001F23BC">
      <w:r>
        <w:br w:type="page"/>
      </w:r>
    </w:p>
    <w:tbl>
      <w:tblPr>
        <w:tblStyle w:val="QQuestionIconTable"/>
        <w:tblW w:w="100" w:type="auto"/>
        <w:tblLook w:val="07E0" w:firstRow="1" w:lastRow="1" w:firstColumn="1" w:lastColumn="1" w:noHBand="1" w:noVBand="1"/>
      </w:tblPr>
      <w:tblGrid>
        <w:gridCol w:w="380"/>
        <w:gridCol w:w="380"/>
      </w:tblGrid>
      <w:tr w:rsidR="00F3357E" w14:paraId="2CD92905" w14:textId="77777777">
        <w:tc>
          <w:tcPr>
            <w:tcW w:w="50" w:type="dxa"/>
          </w:tcPr>
          <w:p w14:paraId="731B054F" w14:textId="77777777" w:rsidR="00F3357E" w:rsidRDefault="001F23BC">
            <w:pPr>
              <w:keepNext/>
            </w:pPr>
            <w:r>
              <w:rPr>
                <w:noProof/>
              </w:rPr>
              <w:lastRenderedPageBreak/>
              <w:drawing>
                <wp:inline distT="0" distB="0" distL="0" distR="0" wp14:anchorId="73331370" wp14:editId="097DAFE5">
                  <wp:extent cx="228600" cy="228600"/>
                  <wp:effectExtent l="0" t="0" r="0" b="0"/>
                  <wp:docPr id="2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6EA78D00" w14:textId="77777777" w:rsidR="00F3357E" w:rsidRDefault="001F23BC">
            <w:pPr>
              <w:keepNext/>
            </w:pPr>
            <w:r>
              <w:rPr>
                <w:noProof/>
              </w:rPr>
              <w:drawing>
                <wp:inline distT="0" distB="0" distL="0" distR="0" wp14:anchorId="35D18F93" wp14:editId="437DDAC3">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22076D93" w14:textId="77777777" w:rsidR="00F3357E" w:rsidRDefault="00F3357E"/>
    <w:p w14:paraId="12036231" w14:textId="77777777" w:rsidR="00F3357E" w:rsidRDefault="001F23BC">
      <w:pPr>
        <w:keepNext/>
      </w:pPr>
      <w:r>
        <w:t>personality How well do the following statements describe you?</w:t>
      </w:r>
      <w:r>
        <w:br/>
      </w:r>
      <w:r>
        <w:br/>
      </w:r>
      <w:r>
        <w:lastRenderedPageBreak/>
        <w:br/>
        <w:t>I am someone who...</w:t>
      </w:r>
    </w:p>
    <w:tbl>
      <w:tblPr>
        <w:tblStyle w:val="QQuestionTable"/>
        <w:tblW w:w="9576" w:type="auto"/>
        <w:tblLook w:val="07E0" w:firstRow="1" w:lastRow="1" w:firstColumn="1" w:lastColumn="1" w:noHBand="1" w:noVBand="1"/>
      </w:tblPr>
      <w:tblGrid>
        <w:gridCol w:w="1589"/>
        <w:gridCol w:w="1558"/>
        <w:gridCol w:w="1561"/>
        <w:gridCol w:w="1558"/>
        <w:gridCol w:w="1539"/>
        <w:gridCol w:w="1555"/>
      </w:tblGrid>
      <w:tr w:rsidR="00F3357E" w14:paraId="31D755F5" w14:textId="77777777" w:rsidTr="00F335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6DAB7B6" w14:textId="77777777" w:rsidR="00F3357E" w:rsidRDefault="00F3357E">
            <w:pPr>
              <w:keepNext/>
            </w:pPr>
          </w:p>
        </w:tc>
        <w:tc>
          <w:tcPr>
            <w:tcW w:w="1596" w:type="dxa"/>
          </w:tcPr>
          <w:p w14:paraId="2FC686A7" w14:textId="77777777" w:rsidR="00F3357E" w:rsidRDefault="001F23BC">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6E287DB8" w14:textId="77777777" w:rsidR="00F3357E" w:rsidRDefault="001F23BC">
            <w:pPr>
              <w:cnfStyle w:val="100000000000" w:firstRow="1" w:lastRow="0" w:firstColumn="0" w:lastColumn="0" w:oddVBand="0" w:evenVBand="0" w:oddHBand="0" w:evenHBand="0" w:firstRowFirstColumn="0" w:firstRowLastColumn="0" w:lastRowFirstColumn="0" w:lastRowLastColumn="0"/>
            </w:pPr>
            <w:r>
              <w:t>Disagree (2)</w:t>
            </w:r>
          </w:p>
        </w:tc>
        <w:tc>
          <w:tcPr>
            <w:tcW w:w="1596" w:type="dxa"/>
          </w:tcPr>
          <w:p w14:paraId="226BFFDF" w14:textId="77777777" w:rsidR="00F3357E" w:rsidRDefault="001F23BC">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2443C396" w14:textId="77777777" w:rsidR="00F3357E" w:rsidRDefault="001F23BC">
            <w:pPr>
              <w:cnfStyle w:val="100000000000" w:firstRow="1" w:lastRow="0" w:firstColumn="0" w:lastColumn="0" w:oddVBand="0" w:evenVBand="0" w:oddHBand="0" w:evenHBand="0" w:firstRowFirstColumn="0" w:firstRowLastColumn="0" w:lastRowFirstColumn="0" w:lastRowLastColumn="0"/>
            </w:pPr>
            <w:r>
              <w:t>Agree (4)</w:t>
            </w:r>
          </w:p>
        </w:tc>
        <w:tc>
          <w:tcPr>
            <w:tcW w:w="1596" w:type="dxa"/>
          </w:tcPr>
          <w:p w14:paraId="56B32676" w14:textId="77777777" w:rsidR="00F3357E" w:rsidRDefault="001F23BC">
            <w:pPr>
              <w:cnfStyle w:val="100000000000" w:firstRow="1" w:lastRow="0" w:firstColumn="0" w:lastColumn="0" w:oddVBand="0" w:evenVBand="0" w:oddHBand="0" w:evenHBand="0" w:firstRowFirstColumn="0" w:firstRowLastColumn="0" w:lastRowFirstColumn="0" w:lastRowLastColumn="0"/>
            </w:pPr>
            <w:r>
              <w:t>Strongly agree (5)</w:t>
            </w:r>
          </w:p>
        </w:tc>
      </w:tr>
      <w:tr w:rsidR="00F3357E" w14:paraId="4D3F6406"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2D0970B8" w14:textId="77777777" w:rsidR="00F3357E" w:rsidRDefault="001F23BC">
            <w:pPr>
              <w:keepNext/>
            </w:pPr>
            <w:r>
              <w:t xml:space="preserve">is reserved (Extra_1) </w:t>
            </w:r>
          </w:p>
        </w:tc>
        <w:tc>
          <w:tcPr>
            <w:tcW w:w="1596" w:type="dxa"/>
          </w:tcPr>
          <w:p w14:paraId="5E361F14"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53331B"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DC81C7"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6B8982"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870E60"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1676F91E"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13ED0A6E" w14:textId="77777777" w:rsidR="00F3357E" w:rsidRDefault="001F23BC">
            <w:pPr>
              <w:keepNext/>
            </w:pPr>
            <w:r>
              <w:t xml:space="preserve">is generally trusting (Agree_1) </w:t>
            </w:r>
          </w:p>
        </w:tc>
        <w:tc>
          <w:tcPr>
            <w:tcW w:w="1596" w:type="dxa"/>
          </w:tcPr>
          <w:p w14:paraId="07B5E60C"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4703CB"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696DBF"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A3FA8C"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CFB59D"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4A7E55DA"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6D3FA666" w14:textId="77777777" w:rsidR="00F3357E" w:rsidRDefault="001F23BC">
            <w:pPr>
              <w:keepNext/>
            </w:pPr>
            <w:r>
              <w:t xml:space="preserve">tends to be lazy (Con_1) </w:t>
            </w:r>
          </w:p>
        </w:tc>
        <w:tc>
          <w:tcPr>
            <w:tcW w:w="1596" w:type="dxa"/>
          </w:tcPr>
          <w:p w14:paraId="3DDF813B"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6D76BF"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714DB5"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BF0E2B"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8F5360"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6342BD83"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6BB06D13" w14:textId="77777777" w:rsidR="00F3357E" w:rsidRDefault="001F23BC">
            <w:pPr>
              <w:keepNext/>
            </w:pPr>
            <w:r>
              <w:t xml:space="preserve">is relaxed, handles stress well (Neuro_1) </w:t>
            </w:r>
          </w:p>
        </w:tc>
        <w:tc>
          <w:tcPr>
            <w:tcW w:w="1596" w:type="dxa"/>
          </w:tcPr>
          <w:p w14:paraId="6A556CC8"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3B30A9"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C6B4D5"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144FBC"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43989E"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3C85272E"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126D3BCF" w14:textId="77777777" w:rsidR="00F3357E" w:rsidRDefault="001F23BC">
            <w:pPr>
              <w:keepNext/>
            </w:pPr>
            <w:r>
              <w:t xml:space="preserve">has few artistic interests (Open_1) </w:t>
            </w:r>
          </w:p>
        </w:tc>
        <w:tc>
          <w:tcPr>
            <w:tcW w:w="1596" w:type="dxa"/>
          </w:tcPr>
          <w:p w14:paraId="039C394A"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4E6B21"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70A103"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DDC9A1"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8D01A7"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66BAE88A"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5B3CDC70" w14:textId="77777777" w:rsidR="00F3357E" w:rsidRDefault="001F23BC">
            <w:pPr>
              <w:keepNext/>
            </w:pPr>
            <w:r>
              <w:t xml:space="preserve">is outgoing, sociable (Extra_2) </w:t>
            </w:r>
          </w:p>
        </w:tc>
        <w:tc>
          <w:tcPr>
            <w:tcW w:w="1596" w:type="dxa"/>
          </w:tcPr>
          <w:p w14:paraId="48E199FE"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DD6EEE"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F56923"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CF6B43"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2B372"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5A92B2AE"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2B77E4F4" w14:textId="77777777" w:rsidR="00F3357E" w:rsidRDefault="001F23BC">
            <w:pPr>
              <w:keepNext/>
            </w:pPr>
            <w:r>
              <w:t xml:space="preserve">tends to find fault with others (Agree_2) </w:t>
            </w:r>
          </w:p>
        </w:tc>
        <w:tc>
          <w:tcPr>
            <w:tcW w:w="1596" w:type="dxa"/>
          </w:tcPr>
          <w:p w14:paraId="319730EB"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3C7DC4"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B18C3C"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5DD74D"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198867"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55223B90"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48DDA031" w14:textId="77777777" w:rsidR="00F3357E" w:rsidRDefault="001F23BC">
            <w:pPr>
              <w:keepNext/>
            </w:pPr>
            <w:r>
              <w:t xml:space="preserve">does a thorough job (Con_2) </w:t>
            </w:r>
          </w:p>
        </w:tc>
        <w:tc>
          <w:tcPr>
            <w:tcW w:w="1596" w:type="dxa"/>
          </w:tcPr>
          <w:p w14:paraId="79574F9D"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9635BE"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988FAB"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CC5E34"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46A483"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608F3F23"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1D53D476" w14:textId="77777777" w:rsidR="00F3357E" w:rsidRDefault="001F23BC">
            <w:pPr>
              <w:keepNext/>
            </w:pPr>
            <w:r>
              <w:t xml:space="preserve">gets nervous easily (Neuro_2) </w:t>
            </w:r>
          </w:p>
        </w:tc>
        <w:tc>
          <w:tcPr>
            <w:tcW w:w="1596" w:type="dxa"/>
          </w:tcPr>
          <w:p w14:paraId="340A81D8"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24002E"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27ADD8"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44F5BC"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9404F8"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1071788B"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7275FF86" w14:textId="77777777" w:rsidR="00F3357E" w:rsidRDefault="001F23BC">
            <w:pPr>
              <w:keepNext/>
            </w:pPr>
            <w:r>
              <w:t xml:space="preserve">has an active imagination (Open_2) </w:t>
            </w:r>
          </w:p>
        </w:tc>
        <w:tc>
          <w:tcPr>
            <w:tcW w:w="1596" w:type="dxa"/>
          </w:tcPr>
          <w:p w14:paraId="33D8A168"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B4D1A6"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DB8FFD"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2FD013"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4E49CA"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6B00828E"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6C2A1BC7" w14:textId="77777777" w:rsidR="00F3357E" w:rsidRDefault="001F23BC">
            <w:pPr>
              <w:keepNext/>
            </w:pPr>
            <w:r>
              <w:t xml:space="preserve">has paid great attention to the questions in this survey (Attention_1) </w:t>
            </w:r>
          </w:p>
        </w:tc>
        <w:tc>
          <w:tcPr>
            <w:tcW w:w="1596" w:type="dxa"/>
          </w:tcPr>
          <w:p w14:paraId="26788360"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54CADF"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F7B469"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D11376"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E45E40"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D9D8277" w14:textId="77777777" w:rsidR="00F3357E" w:rsidRDefault="00F3357E"/>
    <w:p w14:paraId="6EA2D2E3" w14:textId="77777777" w:rsidR="00F3357E" w:rsidRDefault="00F3357E"/>
    <w:p w14:paraId="77814F7D" w14:textId="77777777" w:rsidR="00F3357E" w:rsidRDefault="001F23BC">
      <w:pPr>
        <w:pStyle w:val="BlockEndLabel"/>
      </w:pPr>
      <w:r>
        <w:t>End of Block: Individual Factors WB</w:t>
      </w:r>
    </w:p>
    <w:p w14:paraId="36D36685" w14:textId="77777777" w:rsidR="00F3357E" w:rsidRDefault="00F3357E">
      <w:pPr>
        <w:pStyle w:val="BlockSeparator"/>
      </w:pPr>
    </w:p>
    <w:p w14:paraId="6710DCBF" w14:textId="77777777" w:rsidR="00F3357E" w:rsidRDefault="001F23BC">
      <w:pPr>
        <w:pStyle w:val="BlockStartLabel"/>
      </w:pPr>
      <w:r>
        <w:t>Start of Block: Being a Leader</w:t>
      </w:r>
    </w:p>
    <w:tbl>
      <w:tblPr>
        <w:tblStyle w:val="QQuestionIconTable"/>
        <w:tblW w:w="50" w:type="auto"/>
        <w:tblLook w:val="07E0" w:firstRow="1" w:lastRow="1" w:firstColumn="1" w:lastColumn="1" w:noHBand="1" w:noVBand="1"/>
      </w:tblPr>
      <w:tblGrid>
        <w:gridCol w:w="380"/>
      </w:tblGrid>
      <w:tr w:rsidR="00F3357E" w14:paraId="2834A0A9" w14:textId="77777777">
        <w:tc>
          <w:tcPr>
            <w:tcW w:w="50" w:type="dxa"/>
          </w:tcPr>
          <w:p w14:paraId="0CF182D3" w14:textId="77777777" w:rsidR="00F3357E" w:rsidRDefault="001F23BC">
            <w:pPr>
              <w:keepNext/>
            </w:pPr>
            <w:r>
              <w:rPr>
                <w:noProof/>
              </w:rPr>
              <w:drawing>
                <wp:inline distT="0" distB="0" distL="0" distR="0" wp14:anchorId="4E3E34F2" wp14:editId="4381F40B">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06043C3B" w14:textId="77777777" w:rsidR="00F3357E" w:rsidRDefault="00F3357E"/>
    <w:p w14:paraId="6B8745D3" w14:textId="77777777" w:rsidR="00F3357E" w:rsidRDefault="001F23BC">
      <w:pPr>
        <w:keepNext/>
      </w:pPr>
      <w:proofErr w:type="spellStart"/>
      <w:r>
        <w:t>LM_function</w:t>
      </w:r>
      <w:proofErr w:type="spellEnd"/>
      <w:r>
        <w:t xml:space="preserve"> Are you currently a line manager (or coach) at your company? </w:t>
      </w:r>
      <w:r>
        <w:br/>
      </w:r>
    </w:p>
    <w:p w14:paraId="3F8E97CE" w14:textId="77777777" w:rsidR="00F3357E" w:rsidRDefault="001F23BC">
      <w:pPr>
        <w:pStyle w:val="ListParagraph"/>
        <w:keepNext/>
        <w:numPr>
          <w:ilvl w:val="0"/>
          <w:numId w:val="4"/>
        </w:numPr>
      </w:pPr>
      <w:proofErr w:type="gramStart"/>
      <w:r>
        <w:t>Yes  (</w:t>
      </w:r>
      <w:proofErr w:type="gramEnd"/>
      <w:r>
        <w:t xml:space="preserve">1) </w:t>
      </w:r>
    </w:p>
    <w:p w14:paraId="5C627FE4" w14:textId="77777777" w:rsidR="00F3357E" w:rsidRDefault="001F23BC">
      <w:pPr>
        <w:pStyle w:val="ListParagraph"/>
        <w:keepNext/>
        <w:numPr>
          <w:ilvl w:val="0"/>
          <w:numId w:val="4"/>
        </w:numPr>
      </w:pPr>
      <w:proofErr w:type="gramStart"/>
      <w:r>
        <w:t>No  (</w:t>
      </w:r>
      <w:proofErr w:type="gramEnd"/>
      <w:r>
        <w:t xml:space="preserve">2) </w:t>
      </w:r>
    </w:p>
    <w:p w14:paraId="49D147A9" w14:textId="77777777" w:rsidR="00F3357E" w:rsidRDefault="00F3357E"/>
    <w:p w14:paraId="7CB70591" w14:textId="77777777" w:rsidR="00F3357E" w:rsidRDefault="001F23BC">
      <w:pPr>
        <w:pStyle w:val="QSkipLogic"/>
      </w:pPr>
      <w:r>
        <w:t>Skip To: End of Block If Are you currently a line manager (or coach) at your company? = No</w:t>
      </w:r>
    </w:p>
    <w:p w14:paraId="145D9074" w14:textId="77777777" w:rsidR="00F3357E" w:rsidRDefault="00F3357E">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F3357E" w14:paraId="70EADB5C" w14:textId="77777777">
        <w:tblPrEx>
          <w:tblCellMar>
            <w:top w:w="0" w:type="dxa"/>
            <w:bottom w:w="0" w:type="dxa"/>
          </w:tblCellMar>
        </w:tblPrEx>
        <w:trPr>
          <w:trHeight w:val="300"/>
        </w:trPr>
        <w:tc>
          <w:tcPr>
            <w:tcW w:w="1368" w:type="dxa"/>
            <w:tcBorders>
              <w:top w:val="nil"/>
              <w:left w:val="nil"/>
              <w:bottom w:val="nil"/>
              <w:right w:val="nil"/>
            </w:tcBorders>
          </w:tcPr>
          <w:p w14:paraId="647B6085" w14:textId="77777777" w:rsidR="00F3357E" w:rsidRDefault="001F23BC">
            <w:pPr>
              <w:rPr>
                <w:color w:val="CCCCCC"/>
              </w:rPr>
            </w:pPr>
            <w:r>
              <w:rPr>
                <w:color w:val="CCCCCC"/>
              </w:rPr>
              <w:t>Page Break</w:t>
            </w:r>
          </w:p>
        </w:tc>
        <w:tc>
          <w:tcPr>
            <w:tcW w:w="8208" w:type="dxa"/>
            <w:tcBorders>
              <w:top w:val="nil"/>
              <w:left w:val="nil"/>
              <w:bottom w:val="nil"/>
              <w:right w:val="nil"/>
            </w:tcBorders>
          </w:tcPr>
          <w:p w14:paraId="6C32B8DD" w14:textId="77777777" w:rsidR="00F3357E" w:rsidRDefault="00F3357E">
            <w:pPr>
              <w:pBdr>
                <w:top w:val="single" w:sz="8" w:space="0" w:color="CCCCCC"/>
              </w:pBdr>
              <w:spacing w:before="120" w:after="120" w:line="120" w:lineRule="auto"/>
              <w:jc w:val="center"/>
              <w:rPr>
                <w:color w:val="CCCCCC"/>
              </w:rPr>
            </w:pPr>
          </w:p>
        </w:tc>
      </w:tr>
    </w:tbl>
    <w:p w14:paraId="7CEE59F8" w14:textId="77777777" w:rsidR="00F3357E" w:rsidRDefault="001F23BC">
      <w:r>
        <w:br w:type="page"/>
      </w:r>
    </w:p>
    <w:p w14:paraId="5EFE818B" w14:textId="77777777" w:rsidR="00F3357E" w:rsidRDefault="00F3357E"/>
    <w:p w14:paraId="64BC9479" w14:textId="77777777" w:rsidR="00F3357E" w:rsidRDefault="001F23BC">
      <w:pPr>
        <w:keepNext/>
      </w:pPr>
      <w:proofErr w:type="spellStart"/>
      <w:r>
        <w:t>LM_interact</w:t>
      </w:r>
      <w:proofErr w:type="spellEnd"/>
      <w:r>
        <w:t xml:space="preserve"> </w:t>
      </w:r>
      <w:proofErr w:type="gramStart"/>
      <w:r>
        <w:rPr>
          <w:u w:val="single"/>
        </w:rPr>
        <w:t>In</w:t>
      </w:r>
      <w:proofErr w:type="gramEnd"/>
      <w:r>
        <w:rPr>
          <w:u w:val="single"/>
        </w:rPr>
        <w:t xml:space="preserve"> the past month</w:t>
      </w:r>
      <w:r>
        <w:t>, how often have you had the opportunity to interact with the members of the team that you supervise? </w:t>
      </w:r>
    </w:p>
    <w:p w14:paraId="3198E423" w14:textId="77777777" w:rsidR="00F3357E" w:rsidRDefault="001F23BC">
      <w:pPr>
        <w:pStyle w:val="ListParagraph"/>
        <w:keepNext/>
        <w:numPr>
          <w:ilvl w:val="0"/>
          <w:numId w:val="4"/>
        </w:numPr>
      </w:pPr>
      <w:r>
        <w:t xml:space="preserve">Hardly </w:t>
      </w:r>
      <w:proofErr w:type="gramStart"/>
      <w:r>
        <w:t>ever  (</w:t>
      </w:r>
      <w:proofErr w:type="gramEnd"/>
      <w:r>
        <w:t xml:space="preserve">1) </w:t>
      </w:r>
    </w:p>
    <w:p w14:paraId="5174E80F" w14:textId="77777777" w:rsidR="00F3357E" w:rsidRDefault="001F23BC">
      <w:pPr>
        <w:pStyle w:val="ListParagraph"/>
        <w:keepNext/>
        <w:numPr>
          <w:ilvl w:val="0"/>
          <w:numId w:val="4"/>
        </w:numPr>
      </w:pPr>
      <w:proofErr w:type="gramStart"/>
      <w:r>
        <w:t>Rarely  (</w:t>
      </w:r>
      <w:proofErr w:type="gramEnd"/>
      <w:r>
        <w:t xml:space="preserve">2) </w:t>
      </w:r>
    </w:p>
    <w:p w14:paraId="0CF75D05" w14:textId="77777777" w:rsidR="00F3357E" w:rsidRDefault="001F23BC">
      <w:pPr>
        <w:pStyle w:val="ListParagraph"/>
        <w:keepNext/>
        <w:numPr>
          <w:ilvl w:val="0"/>
          <w:numId w:val="4"/>
        </w:numPr>
      </w:pPr>
      <w:proofErr w:type="gramStart"/>
      <w:r>
        <w:t>Sometimes  (</w:t>
      </w:r>
      <w:proofErr w:type="gramEnd"/>
      <w:r>
        <w:t xml:space="preserve">3) </w:t>
      </w:r>
    </w:p>
    <w:p w14:paraId="08B84CEE" w14:textId="77777777" w:rsidR="00F3357E" w:rsidRDefault="001F23BC">
      <w:pPr>
        <w:pStyle w:val="ListParagraph"/>
        <w:keepNext/>
        <w:numPr>
          <w:ilvl w:val="0"/>
          <w:numId w:val="4"/>
        </w:numPr>
      </w:pPr>
      <w:proofErr w:type="gramStart"/>
      <w:r>
        <w:t>Often  (</w:t>
      </w:r>
      <w:proofErr w:type="gramEnd"/>
      <w:r>
        <w:t xml:space="preserve">4) </w:t>
      </w:r>
    </w:p>
    <w:p w14:paraId="216BFE36" w14:textId="77777777" w:rsidR="00F3357E" w:rsidRDefault="001F23BC">
      <w:pPr>
        <w:pStyle w:val="ListParagraph"/>
        <w:keepNext/>
        <w:numPr>
          <w:ilvl w:val="0"/>
          <w:numId w:val="4"/>
        </w:numPr>
      </w:pPr>
      <w:r>
        <w:t xml:space="preserve">Very </w:t>
      </w:r>
      <w:proofErr w:type="gramStart"/>
      <w:r>
        <w:t>often  (</w:t>
      </w:r>
      <w:proofErr w:type="gramEnd"/>
      <w:r>
        <w:t xml:space="preserve">5) </w:t>
      </w:r>
    </w:p>
    <w:p w14:paraId="4704167D" w14:textId="77777777" w:rsidR="00F3357E" w:rsidRDefault="00F3357E"/>
    <w:p w14:paraId="02DF8E15" w14:textId="77777777" w:rsidR="00F3357E" w:rsidRDefault="00F3357E">
      <w:pPr>
        <w:pStyle w:val="QuestionSeparator"/>
      </w:pPr>
    </w:p>
    <w:tbl>
      <w:tblPr>
        <w:tblStyle w:val="QQuestionIconTable"/>
        <w:tblW w:w="100" w:type="auto"/>
        <w:tblLook w:val="07E0" w:firstRow="1" w:lastRow="1" w:firstColumn="1" w:lastColumn="1" w:noHBand="1" w:noVBand="1"/>
      </w:tblPr>
      <w:tblGrid>
        <w:gridCol w:w="380"/>
        <w:gridCol w:w="380"/>
      </w:tblGrid>
      <w:tr w:rsidR="00F3357E" w14:paraId="09C394DE" w14:textId="77777777">
        <w:tc>
          <w:tcPr>
            <w:tcW w:w="50" w:type="dxa"/>
          </w:tcPr>
          <w:p w14:paraId="555A78D8" w14:textId="77777777" w:rsidR="00F3357E" w:rsidRDefault="001F23BC">
            <w:pPr>
              <w:keepNext/>
            </w:pPr>
            <w:r>
              <w:rPr>
                <w:noProof/>
              </w:rPr>
              <w:drawing>
                <wp:inline distT="0" distB="0" distL="0" distR="0" wp14:anchorId="6B7C1273" wp14:editId="11DCB86C">
                  <wp:extent cx="228600" cy="228600"/>
                  <wp:effectExtent l="0" t="0" r="0" b="0"/>
                  <wp:docPr id="2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0ADADFAD" w14:textId="77777777" w:rsidR="00F3357E" w:rsidRDefault="001F23BC">
            <w:pPr>
              <w:keepNext/>
            </w:pPr>
            <w:r>
              <w:rPr>
                <w:noProof/>
              </w:rPr>
              <w:drawing>
                <wp:inline distT="0" distB="0" distL="0" distR="0" wp14:anchorId="5B9BB769" wp14:editId="7FD82F7A">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2F32B1C9" w14:textId="77777777" w:rsidR="00F3357E" w:rsidRDefault="00F3357E"/>
    <w:p w14:paraId="46DB3B25" w14:textId="77777777" w:rsidR="00F3357E" w:rsidRDefault="001F23BC">
      <w:pPr>
        <w:keepNext/>
      </w:pPr>
      <w:proofErr w:type="spellStart"/>
      <w:r>
        <w:t>LM_PSStrust</w:t>
      </w:r>
      <w:proofErr w:type="spellEnd"/>
      <w:r>
        <w:t xml:space="preserve"> </w:t>
      </w:r>
      <w:proofErr w:type="gramStart"/>
      <w:r>
        <w:rPr>
          <w:u w:val="single"/>
        </w:rPr>
        <w:t>In</w:t>
      </w:r>
      <w:proofErr w:type="gramEnd"/>
      <w:r>
        <w:rPr>
          <w:u w:val="single"/>
        </w:rPr>
        <w:t xml:space="preserve"> the past month</w:t>
      </w:r>
      <w:r>
        <w:t>, how often has the following applied to you as a line manager or coach?</w:t>
      </w:r>
      <w:r>
        <w:br/>
      </w:r>
      <w:r>
        <w:br/>
      </w:r>
      <w:r>
        <w:lastRenderedPageBreak/>
        <w:br/>
        <w:t>As a line manager (or coach) I have...</w:t>
      </w:r>
    </w:p>
    <w:tbl>
      <w:tblPr>
        <w:tblStyle w:val="QQuestionTable"/>
        <w:tblW w:w="9576" w:type="auto"/>
        <w:tblLook w:val="07E0" w:firstRow="1" w:lastRow="1" w:firstColumn="1" w:lastColumn="1" w:noHBand="1" w:noVBand="1"/>
      </w:tblPr>
      <w:tblGrid>
        <w:gridCol w:w="1601"/>
        <w:gridCol w:w="1548"/>
        <w:gridCol w:w="1549"/>
        <w:gridCol w:w="1579"/>
        <w:gridCol w:w="1543"/>
        <w:gridCol w:w="1540"/>
      </w:tblGrid>
      <w:tr w:rsidR="00F3357E" w14:paraId="10BA3474" w14:textId="77777777" w:rsidTr="00F335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378CD16" w14:textId="77777777" w:rsidR="00F3357E" w:rsidRDefault="00F3357E">
            <w:pPr>
              <w:keepNext/>
            </w:pPr>
          </w:p>
        </w:tc>
        <w:tc>
          <w:tcPr>
            <w:tcW w:w="1596" w:type="dxa"/>
          </w:tcPr>
          <w:p w14:paraId="2C60AC3F" w14:textId="77777777" w:rsidR="00F3357E" w:rsidRDefault="001F23BC">
            <w:pPr>
              <w:cnfStyle w:val="100000000000" w:firstRow="1" w:lastRow="0" w:firstColumn="0" w:lastColumn="0" w:oddVBand="0" w:evenVBand="0" w:oddHBand="0" w:evenHBand="0" w:firstRowFirstColumn="0" w:firstRowLastColumn="0" w:lastRowFirstColumn="0" w:lastRowLastColumn="0"/>
            </w:pPr>
            <w:r>
              <w:t>Hardly ever (1)</w:t>
            </w:r>
          </w:p>
        </w:tc>
        <w:tc>
          <w:tcPr>
            <w:tcW w:w="1596" w:type="dxa"/>
          </w:tcPr>
          <w:p w14:paraId="13BCABE8" w14:textId="77777777" w:rsidR="00F3357E" w:rsidRDefault="001F23BC">
            <w:pPr>
              <w:cnfStyle w:val="100000000000" w:firstRow="1" w:lastRow="0" w:firstColumn="0" w:lastColumn="0" w:oddVBand="0" w:evenVBand="0" w:oddHBand="0" w:evenHBand="0" w:firstRowFirstColumn="0" w:firstRowLastColumn="0" w:lastRowFirstColumn="0" w:lastRowLastColumn="0"/>
            </w:pPr>
            <w:r>
              <w:t>Rarely (2)</w:t>
            </w:r>
          </w:p>
        </w:tc>
        <w:tc>
          <w:tcPr>
            <w:tcW w:w="1596" w:type="dxa"/>
          </w:tcPr>
          <w:p w14:paraId="481B8D8A" w14:textId="77777777" w:rsidR="00F3357E" w:rsidRDefault="001F23BC">
            <w:pPr>
              <w:cnfStyle w:val="100000000000" w:firstRow="1" w:lastRow="0" w:firstColumn="0" w:lastColumn="0" w:oddVBand="0" w:evenVBand="0" w:oddHBand="0" w:evenHBand="0" w:firstRowFirstColumn="0" w:firstRowLastColumn="0" w:lastRowFirstColumn="0" w:lastRowLastColumn="0"/>
            </w:pPr>
            <w:r>
              <w:t>Sometimes (3)</w:t>
            </w:r>
          </w:p>
        </w:tc>
        <w:tc>
          <w:tcPr>
            <w:tcW w:w="1596" w:type="dxa"/>
          </w:tcPr>
          <w:p w14:paraId="6411D20E" w14:textId="77777777" w:rsidR="00F3357E" w:rsidRDefault="001F23BC">
            <w:pPr>
              <w:cnfStyle w:val="100000000000" w:firstRow="1" w:lastRow="0" w:firstColumn="0" w:lastColumn="0" w:oddVBand="0" w:evenVBand="0" w:oddHBand="0" w:evenHBand="0" w:firstRowFirstColumn="0" w:firstRowLastColumn="0" w:lastRowFirstColumn="0" w:lastRowLastColumn="0"/>
            </w:pPr>
            <w:r>
              <w:t>Often (4)</w:t>
            </w:r>
          </w:p>
        </w:tc>
        <w:tc>
          <w:tcPr>
            <w:tcW w:w="1596" w:type="dxa"/>
          </w:tcPr>
          <w:p w14:paraId="1AB444A5" w14:textId="77777777" w:rsidR="00F3357E" w:rsidRDefault="001F23BC">
            <w:pPr>
              <w:cnfStyle w:val="100000000000" w:firstRow="1" w:lastRow="0" w:firstColumn="0" w:lastColumn="0" w:oddVBand="0" w:evenVBand="0" w:oddHBand="0" w:evenHBand="0" w:firstRowFirstColumn="0" w:firstRowLastColumn="0" w:lastRowFirstColumn="0" w:lastRowLastColumn="0"/>
            </w:pPr>
            <w:r>
              <w:t>Very often (5)</w:t>
            </w:r>
          </w:p>
        </w:tc>
      </w:tr>
      <w:tr w:rsidR="00F3357E" w14:paraId="7B9282A6"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527AF6B2" w14:textId="77777777" w:rsidR="00F3357E" w:rsidRDefault="001F23BC">
            <w:pPr>
              <w:keepNext/>
            </w:pPr>
            <w:r>
              <w:t xml:space="preserve">asked my team members' opinions (LPSS_1) </w:t>
            </w:r>
          </w:p>
        </w:tc>
        <w:tc>
          <w:tcPr>
            <w:tcW w:w="1596" w:type="dxa"/>
          </w:tcPr>
          <w:p w14:paraId="5256D91D"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D40E31"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3153C8"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67DB4D"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54E2ED"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4E1EEF01"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3EAB115E" w14:textId="77777777" w:rsidR="00F3357E" w:rsidRDefault="001F23BC">
            <w:pPr>
              <w:keepNext/>
            </w:pPr>
            <w:r>
              <w:t>inquired about the wellbei</w:t>
            </w:r>
            <w:r>
              <w:t xml:space="preserve">ng of my team members (LPSS_2) </w:t>
            </w:r>
          </w:p>
        </w:tc>
        <w:tc>
          <w:tcPr>
            <w:tcW w:w="1596" w:type="dxa"/>
          </w:tcPr>
          <w:p w14:paraId="43C60EC0"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30C028"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48814C"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94EE04"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7BEC24"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4BACE0E9"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13C3CF9C" w14:textId="77777777" w:rsidR="00F3357E" w:rsidRDefault="001F23BC">
            <w:pPr>
              <w:keepNext/>
            </w:pPr>
            <w:r>
              <w:t xml:space="preserve">provided help to my team members when they had a problem (LPSS_3) </w:t>
            </w:r>
          </w:p>
        </w:tc>
        <w:tc>
          <w:tcPr>
            <w:tcW w:w="1596" w:type="dxa"/>
          </w:tcPr>
          <w:p w14:paraId="5A0049C5"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1AE9F3"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8DF1E3"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854671"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EC20A3"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12AD79C1"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423D205D" w14:textId="77777777" w:rsidR="00F3357E" w:rsidRDefault="001F23BC">
            <w:pPr>
              <w:keepNext/>
            </w:pPr>
            <w:r>
              <w:t xml:space="preserve">not responded to my team member for a while (LPSS_4) </w:t>
            </w:r>
          </w:p>
        </w:tc>
        <w:tc>
          <w:tcPr>
            <w:tcW w:w="1596" w:type="dxa"/>
          </w:tcPr>
          <w:p w14:paraId="3E0F61D5"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28FE3F"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AE96DF"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DEB6B6"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144BD1"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3EA4CDDE"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24249903" w14:textId="77777777" w:rsidR="00F3357E" w:rsidRDefault="001F23BC">
            <w:pPr>
              <w:keepNext/>
            </w:pPr>
            <w:r>
              <w:t xml:space="preserve">trusted my team members to perform their tasks independently (LTRU_1) </w:t>
            </w:r>
          </w:p>
        </w:tc>
        <w:tc>
          <w:tcPr>
            <w:tcW w:w="1596" w:type="dxa"/>
          </w:tcPr>
          <w:p w14:paraId="2B0ECEE6"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2419FB"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059683"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6C01D2"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8EB439"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5AB0CA6E"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537A8B59" w14:textId="77777777" w:rsidR="00F3357E" w:rsidRDefault="001F23BC">
            <w:pPr>
              <w:keepNext/>
            </w:pPr>
            <w:r>
              <w:t xml:space="preserve">been open and upfront with my team members (LTRU_2) </w:t>
            </w:r>
          </w:p>
        </w:tc>
        <w:tc>
          <w:tcPr>
            <w:tcW w:w="1596" w:type="dxa"/>
          </w:tcPr>
          <w:p w14:paraId="1F40BD09"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A0C4BC"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A81831"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B4FCF9"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59A8E3"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6207262B"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4B52C01E" w14:textId="77777777" w:rsidR="00F3357E" w:rsidRDefault="001F23BC">
            <w:pPr>
              <w:keepNext/>
            </w:pPr>
            <w:r>
              <w:rPr>
                <w:b/>
                <w:u w:val="single"/>
              </w:rPr>
              <w:t>not</w:t>
            </w:r>
            <w:r>
              <w:t xml:space="preserve"> always made all team members feel trusted (LTRU_3) </w:t>
            </w:r>
          </w:p>
        </w:tc>
        <w:tc>
          <w:tcPr>
            <w:tcW w:w="1596" w:type="dxa"/>
          </w:tcPr>
          <w:p w14:paraId="40A116CA"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F41FB1"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70C11C"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AD3A18"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9A8C5A"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74D17588"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475038C8" w14:textId="77777777" w:rsidR="00F3357E" w:rsidRDefault="001F23BC">
            <w:pPr>
              <w:keepNext/>
            </w:pPr>
            <w:r>
              <w:rPr>
                <w:b/>
                <w:u w:val="single"/>
              </w:rPr>
              <w:lastRenderedPageBreak/>
              <w:t>not</w:t>
            </w:r>
            <w:r>
              <w:t xml:space="preserve"> always been honest and truthful with all team members (LTRU_4) </w:t>
            </w:r>
          </w:p>
        </w:tc>
        <w:tc>
          <w:tcPr>
            <w:tcW w:w="1596" w:type="dxa"/>
          </w:tcPr>
          <w:p w14:paraId="6B9F1F7A"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878ED2"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7EDFBD"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5A1A25"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A9D808"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508F2597"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2296DF50" w14:textId="77777777" w:rsidR="00F3357E" w:rsidRDefault="001F23BC">
            <w:pPr>
              <w:keepNext/>
            </w:pPr>
            <w:r>
              <w:t xml:space="preserve">felt my team members' motives and intentions were good (LTRU_5) </w:t>
            </w:r>
          </w:p>
        </w:tc>
        <w:tc>
          <w:tcPr>
            <w:tcW w:w="1596" w:type="dxa"/>
          </w:tcPr>
          <w:p w14:paraId="1101D21D"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E6520B"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E6299D"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D76006"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8BA6E9"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EA1EFBE" w14:textId="77777777" w:rsidR="00F3357E" w:rsidRDefault="00F3357E"/>
    <w:p w14:paraId="4577165A" w14:textId="77777777" w:rsidR="00F3357E" w:rsidRDefault="00F3357E"/>
    <w:p w14:paraId="04A15BBB" w14:textId="77777777" w:rsidR="00F3357E" w:rsidRDefault="00F3357E">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F3357E" w14:paraId="4CE7FDBE" w14:textId="77777777">
        <w:tblPrEx>
          <w:tblCellMar>
            <w:top w:w="0" w:type="dxa"/>
            <w:bottom w:w="0" w:type="dxa"/>
          </w:tblCellMar>
        </w:tblPrEx>
        <w:trPr>
          <w:trHeight w:val="300"/>
        </w:trPr>
        <w:tc>
          <w:tcPr>
            <w:tcW w:w="1368" w:type="dxa"/>
            <w:tcBorders>
              <w:top w:val="nil"/>
              <w:left w:val="nil"/>
              <w:bottom w:val="nil"/>
              <w:right w:val="nil"/>
            </w:tcBorders>
          </w:tcPr>
          <w:p w14:paraId="3D48D107" w14:textId="77777777" w:rsidR="00F3357E" w:rsidRDefault="001F23BC">
            <w:pPr>
              <w:rPr>
                <w:color w:val="CCCCCC"/>
              </w:rPr>
            </w:pPr>
            <w:r>
              <w:rPr>
                <w:color w:val="CCCCCC"/>
              </w:rPr>
              <w:t>Page Break</w:t>
            </w:r>
          </w:p>
        </w:tc>
        <w:tc>
          <w:tcPr>
            <w:tcW w:w="8208" w:type="dxa"/>
            <w:tcBorders>
              <w:top w:val="nil"/>
              <w:left w:val="nil"/>
              <w:bottom w:val="nil"/>
              <w:right w:val="nil"/>
            </w:tcBorders>
          </w:tcPr>
          <w:p w14:paraId="2D87C6F2" w14:textId="77777777" w:rsidR="00F3357E" w:rsidRDefault="00F3357E">
            <w:pPr>
              <w:pBdr>
                <w:top w:val="single" w:sz="8" w:space="0" w:color="CCCCCC"/>
              </w:pBdr>
              <w:spacing w:before="120" w:after="120" w:line="120" w:lineRule="auto"/>
              <w:jc w:val="center"/>
              <w:rPr>
                <w:color w:val="CCCCCC"/>
              </w:rPr>
            </w:pPr>
          </w:p>
        </w:tc>
      </w:tr>
    </w:tbl>
    <w:p w14:paraId="7AFE34F7" w14:textId="77777777" w:rsidR="00F3357E" w:rsidRDefault="001F23BC">
      <w:r>
        <w:br w:type="page"/>
      </w:r>
    </w:p>
    <w:tbl>
      <w:tblPr>
        <w:tblStyle w:val="QQuestionIconTable"/>
        <w:tblW w:w="100" w:type="auto"/>
        <w:tblLook w:val="07E0" w:firstRow="1" w:lastRow="1" w:firstColumn="1" w:lastColumn="1" w:noHBand="1" w:noVBand="1"/>
      </w:tblPr>
      <w:tblGrid>
        <w:gridCol w:w="380"/>
        <w:gridCol w:w="380"/>
      </w:tblGrid>
      <w:tr w:rsidR="00F3357E" w14:paraId="5FA8FC00" w14:textId="77777777">
        <w:tc>
          <w:tcPr>
            <w:tcW w:w="50" w:type="dxa"/>
          </w:tcPr>
          <w:p w14:paraId="0542EADC" w14:textId="77777777" w:rsidR="00F3357E" w:rsidRDefault="001F23BC">
            <w:pPr>
              <w:keepNext/>
            </w:pPr>
            <w:r>
              <w:rPr>
                <w:noProof/>
              </w:rPr>
              <w:lastRenderedPageBreak/>
              <w:drawing>
                <wp:inline distT="0" distB="0" distL="0" distR="0" wp14:anchorId="23A25096" wp14:editId="24FA484F">
                  <wp:extent cx="228600" cy="228600"/>
                  <wp:effectExtent l="0" t="0" r="0" b="0"/>
                  <wp:docPr id="2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7338A899" w14:textId="77777777" w:rsidR="00F3357E" w:rsidRDefault="001F23BC">
            <w:pPr>
              <w:keepNext/>
            </w:pPr>
            <w:r>
              <w:rPr>
                <w:noProof/>
              </w:rPr>
              <w:drawing>
                <wp:inline distT="0" distB="0" distL="0" distR="0" wp14:anchorId="30B4D2EB" wp14:editId="240C6182">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70D8871B" w14:textId="77777777" w:rsidR="00F3357E" w:rsidRDefault="00F3357E"/>
    <w:p w14:paraId="3DC4015B" w14:textId="77777777" w:rsidR="00F3357E" w:rsidRDefault="001F23BC">
      <w:pPr>
        <w:keepNext/>
      </w:pPr>
      <w:proofErr w:type="spellStart"/>
      <w:r>
        <w:t>LM_ambidexL</w:t>
      </w:r>
      <w:proofErr w:type="spellEnd"/>
      <w:r>
        <w:t xml:space="preserve"> </w:t>
      </w:r>
      <w:r>
        <w:br/>
      </w:r>
      <w:r>
        <w:rPr>
          <w:u w:val="single"/>
        </w:rPr>
        <w:t>In the past month</w:t>
      </w:r>
      <w:r>
        <w:t xml:space="preserve">, how often have you engaged in the following </w:t>
      </w:r>
      <w:proofErr w:type="spellStart"/>
      <w:r>
        <w:t>behaviours</w:t>
      </w:r>
      <w:proofErr w:type="spellEnd"/>
      <w:r>
        <w:t xml:space="preserve"> towards your team members?</w:t>
      </w:r>
      <w:r>
        <w:br/>
      </w:r>
      <w:r>
        <w:br/>
      </w:r>
      <w:r>
        <w:lastRenderedPageBreak/>
        <w:br/>
        <w:t>As a line manager (or coach) I have…</w:t>
      </w:r>
    </w:p>
    <w:tbl>
      <w:tblPr>
        <w:tblStyle w:val="QQuestionTable"/>
        <w:tblW w:w="9576" w:type="auto"/>
        <w:tblLook w:val="07E0" w:firstRow="1" w:lastRow="1" w:firstColumn="1" w:lastColumn="1" w:noHBand="1" w:noVBand="1"/>
      </w:tblPr>
      <w:tblGrid>
        <w:gridCol w:w="1820"/>
        <w:gridCol w:w="1498"/>
        <w:gridCol w:w="1498"/>
        <w:gridCol w:w="1580"/>
        <w:gridCol w:w="1485"/>
        <w:gridCol w:w="1479"/>
      </w:tblGrid>
      <w:tr w:rsidR="00F3357E" w14:paraId="24174730" w14:textId="77777777" w:rsidTr="00F335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374E54A" w14:textId="77777777" w:rsidR="00F3357E" w:rsidRDefault="00F3357E">
            <w:pPr>
              <w:keepNext/>
            </w:pPr>
          </w:p>
        </w:tc>
        <w:tc>
          <w:tcPr>
            <w:tcW w:w="1596" w:type="dxa"/>
          </w:tcPr>
          <w:p w14:paraId="568D0A91" w14:textId="77777777" w:rsidR="00F3357E" w:rsidRDefault="001F23BC">
            <w:pPr>
              <w:cnfStyle w:val="100000000000" w:firstRow="1" w:lastRow="0" w:firstColumn="0" w:lastColumn="0" w:oddVBand="0" w:evenVBand="0" w:oddHBand="0" w:evenHBand="0" w:firstRowFirstColumn="0" w:firstRowLastColumn="0" w:lastRowFirstColumn="0" w:lastRowLastColumn="0"/>
            </w:pPr>
            <w:r>
              <w:t>Hardly ever (1)</w:t>
            </w:r>
          </w:p>
        </w:tc>
        <w:tc>
          <w:tcPr>
            <w:tcW w:w="1596" w:type="dxa"/>
          </w:tcPr>
          <w:p w14:paraId="7BDB4FD6" w14:textId="77777777" w:rsidR="00F3357E" w:rsidRDefault="001F23BC">
            <w:pPr>
              <w:cnfStyle w:val="100000000000" w:firstRow="1" w:lastRow="0" w:firstColumn="0" w:lastColumn="0" w:oddVBand="0" w:evenVBand="0" w:oddHBand="0" w:evenHBand="0" w:firstRowFirstColumn="0" w:firstRowLastColumn="0" w:lastRowFirstColumn="0" w:lastRowLastColumn="0"/>
            </w:pPr>
            <w:r>
              <w:t>Rarely (2)</w:t>
            </w:r>
          </w:p>
        </w:tc>
        <w:tc>
          <w:tcPr>
            <w:tcW w:w="1596" w:type="dxa"/>
          </w:tcPr>
          <w:p w14:paraId="2792CBEA" w14:textId="77777777" w:rsidR="00F3357E" w:rsidRDefault="001F23BC">
            <w:pPr>
              <w:cnfStyle w:val="100000000000" w:firstRow="1" w:lastRow="0" w:firstColumn="0" w:lastColumn="0" w:oddVBand="0" w:evenVBand="0" w:oddHBand="0" w:evenHBand="0" w:firstRowFirstColumn="0" w:firstRowLastColumn="0" w:lastRowFirstColumn="0" w:lastRowLastColumn="0"/>
            </w:pPr>
            <w:r>
              <w:t>Occasionally (3)</w:t>
            </w:r>
          </w:p>
        </w:tc>
        <w:tc>
          <w:tcPr>
            <w:tcW w:w="1596" w:type="dxa"/>
          </w:tcPr>
          <w:p w14:paraId="45A59D8F" w14:textId="77777777" w:rsidR="00F3357E" w:rsidRDefault="001F23BC">
            <w:pPr>
              <w:cnfStyle w:val="100000000000" w:firstRow="1" w:lastRow="0" w:firstColumn="0" w:lastColumn="0" w:oddVBand="0" w:evenVBand="0" w:oddHBand="0" w:evenHBand="0" w:firstRowFirstColumn="0" w:firstRowLastColumn="0" w:lastRowFirstColumn="0" w:lastRowLastColumn="0"/>
            </w:pPr>
            <w:r>
              <w:t>Often (4)</w:t>
            </w:r>
          </w:p>
        </w:tc>
        <w:tc>
          <w:tcPr>
            <w:tcW w:w="1596" w:type="dxa"/>
          </w:tcPr>
          <w:p w14:paraId="7D9A50B6" w14:textId="77777777" w:rsidR="00F3357E" w:rsidRDefault="001F23BC">
            <w:pPr>
              <w:cnfStyle w:val="100000000000" w:firstRow="1" w:lastRow="0" w:firstColumn="0" w:lastColumn="0" w:oddVBand="0" w:evenVBand="0" w:oddHBand="0" w:evenHBand="0" w:firstRowFirstColumn="0" w:firstRowLastColumn="0" w:lastRowFirstColumn="0" w:lastRowLastColumn="0"/>
            </w:pPr>
            <w:r>
              <w:t>Very often (5)</w:t>
            </w:r>
          </w:p>
        </w:tc>
      </w:tr>
      <w:tr w:rsidR="00F3357E" w14:paraId="0F33DDD3"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2C12B3A9" w14:textId="77777777" w:rsidR="00F3357E" w:rsidRDefault="001F23BC">
            <w:pPr>
              <w:keepNext/>
            </w:pPr>
            <w:r>
              <w:t xml:space="preserve">allowed different ways of accomplishing a task (LOP_1) </w:t>
            </w:r>
          </w:p>
        </w:tc>
        <w:tc>
          <w:tcPr>
            <w:tcW w:w="1596" w:type="dxa"/>
          </w:tcPr>
          <w:p w14:paraId="64832F36"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B71C23"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BF254F"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072330"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DDB9F7"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3D7773CC"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53D197C2" w14:textId="77777777" w:rsidR="00F3357E" w:rsidRDefault="001F23BC">
            <w:pPr>
              <w:keepNext/>
            </w:pPr>
            <w:r>
              <w:t xml:space="preserve">encouraged experimentation with different ideas (LOP_2) </w:t>
            </w:r>
          </w:p>
        </w:tc>
        <w:tc>
          <w:tcPr>
            <w:tcW w:w="1596" w:type="dxa"/>
          </w:tcPr>
          <w:p w14:paraId="2AB7CF7C"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9F9200"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B0EE8E"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BC8E49"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AB520B"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12E14B0E"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2AA22011" w14:textId="77777777" w:rsidR="00F3357E" w:rsidRDefault="001F23BC">
            <w:pPr>
              <w:keepNext/>
            </w:pPr>
            <w:r>
              <w:t xml:space="preserve">given possibilities for independent thinking and acting (LOP_3) </w:t>
            </w:r>
          </w:p>
        </w:tc>
        <w:tc>
          <w:tcPr>
            <w:tcW w:w="1596" w:type="dxa"/>
          </w:tcPr>
          <w:p w14:paraId="28B5068B"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C8B838"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501F41"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CBAB19"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6FB78D"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175D2F02"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68091FB8" w14:textId="77777777" w:rsidR="00F3357E" w:rsidRDefault="001F23BC">
            <w:pPr>
              <w:keepNext/>
            </w:pPr>
            <w:r>
              <w:t xml:space="preserve">given room for their own ideas (LOP_4) </w:t>
            </w:r>
          </w:p>
        </w:tc>
        <w:tc>
          <w:tcPr>
            <w:tcW w:w="1596" w:type="dxa"/>
          </w:tcPr>
          <w:p w14:paraId="4112B933"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57ADD3"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B43863"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E42BC5"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6FFD82"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5EA68A78"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6CE11DD7" w14:textId="77777777" w:rsidR="00F3357E" w:rsidRDefault="001F23BC">
            <w:pPr>
              <w:keepNext/>
            </w:pPr>
            <w:r>
              <w:t xml:space="preserve">monitored and controlled goal attainment (LCL_1) </w:t>
            </w:r>
          </w:p>
        </w:tc>
        <w:tc>
          <w:tcPr>
            <w:tcW w:w="1596" w:type="dxa"/>
          </w:tcPr>
          <w:p w14:paraId="1342B134"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94C12E"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C3B868"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865E8D"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E61453"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688A75DB"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361B0106" w14:textId="77777777" w:rsidR="00F3357E" w:rsidRDefault="001F23BC">
            <w:pPr>
              <w:keepNext/>
            </w:pPr>
            <w:r>
              <w:t xml:space="preserve">established routines (LCL_2) </w:t>
            </w:r>
          </w:p>
        </w:tc>
        <w:tc>
          <w:tcPr>
            <w:tcW w:w="1596" w:type="dxa"/>
          </w:tcPr>
          <w:p w14:paraId="45031E71"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B3B808"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A7E2B9"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B1A88E"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9BFECA"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65E587E7"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22D830AC" w14:textId="77777777" w:rsidR="00F3357E" w:rsidRDefault="001F23BC">
            <w:pPr>
              <w:keepNext/>
            </w:pPr>
            <w:r>
              <w:t xml:space="preserve">controlled adherence to guidelines and rules (LCL_3) </w:t>
            </w:r>
          </w:p>
        </w:tc>
        <w:tc>
          <w:tcPr>
            <w:tcW w:w="1596" w:type="dxa"/>
          </w:tcPr>
          <w:p w14:paraId="5ACFEF5B"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1E4AB9"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25A527"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3D8C14"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33BCFA"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3EA81292"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319B94E4" w14:textId="77777777" w:rsidR="00F3357E" w:rsidRDefault="001F23BC">
            <w:pPr>
              <w:keepNext/>
            </w:pPr>
            <w:r>
              <w:t xml:space="preserve">paid attention to task accomplishment according to set standards (LCL_4) </w:t>
            </w:r>
          </w:p>
        </w:tc>
        <w:tc>
          <w:tcPr>
            <w:tcW w:w="1596" w:type="dxa"/>
          </w:tcPr>
          <w:p w14:paraId="38ABBEDA"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C58ABC"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682A75"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31B460"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E1B9F8"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0DD3CB6" w14:textId="77777777" w:rsidR="00F3357E" w:rsidRDefault="00F3357E"/>
    <w:p w14:paraId="526EEB81" w14:textId="77777777" w:rsidR="00F3357E" w:rsidRDefault="00F3357E"/>
    <w:p w14:paraId="044DA875" w14:textId="77777777" w:rsidR="00F3357E" w:rsidRDefault="00F3357E">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F3357E" w14:paraId="572D7881" w14:textId="77777777">
        <w:tblPrEx>
          <w:tblCellMar>
            <w:top w:w="0" w:type="dxa"/>
            <w:bottom w:w="0" w:type="dxa"/>
          </w:tblCellMar>
        </w:tblPrEx>
        <w:trPr>
          <w:trHeight w:val="300"/>
        </w:trPr>
        <w:tc>
          <w:tcPr>
            <w:tcW w:w="1368" w:type="dxa"/>
            <w:tcBorders>
              <w:top w:val="nil"/>
              <w:left w:val="nil"/>
              <w:bottom w:val="nil"/>
              <w:right w:val="nil"/>
            </w:tcBorders>
          </w:tcPr>
          <w:p w14:paraId="324435E5" w14:textId="77777777" w:rsidR="00F3357E" w:rsidRDefault="001F23BC">
            <w:pPr>
              <w:rPr>
                <w:color w:val="CCCCCC"/>
              </w:rPr>
            </w:pPr>
            <w:r>
              <w:rPr>
                <w:color w:val="CCCCCC"/>
              </w:rPr>
              <w:t>Page Break</w:t>
            </w:r>
          </w:p>
        </w:tc>
        <w:tc>
          <w:tcPr>
            <w:tcW w:w="8208" w:type="dxa"/>
            <w:tcBorders>
              <w:top w:val="nil"/>
              <w:left w:val="nil"/>
              <w:bottom w:val="nil"/>
              <w:right w:val="nil"/>
            </w:tcBorders>
          </w:tcPr>
          <w:p w14:paraId="7DD45E2A" w14:textId="77777777" w:rsidR="00F3357E" w:rsidRDefault="00F3357E">
            <w:pPr>
              <w:pBdr>
                <w:top w:val="single" w:sz="8" w:space="0" w:color="CCCCCC"/>
              </w:pBdr>
              <w:spacing w:before="120" w:after="120" w:line="120" w:lineRule="auto"/>
              <w:jc w:val="center"/>
              <w:rPr>
                <w:color w:val="CCCCCC"/>
              </w:rPr>
            </w:pPr>
          </w:p>
        </w:tc>
      </w:tr>
    </w:tbl>
    <w:p w14:paraId="0674C176" w14:textId="77777777" w:rsidR="00F3357E" w:rsidRDefault="001F23BC">
      <w:r>
        <w:br w:type="page"/>
      </w:r>
    </w:p>
    <w:p w14:paraId="482E821D" w14:textId="77777777" w:rsidR="00F3357E" w:rsidRDefault="001F23BC">
      <w:pPr>
        <w:pStyle w:val="BlockEndLabel"/>
      </w:pPr>
      <w:r>
        <w:lastRenderedPageBreak/>
        <w:t>End of Block: Being a Leader</w:t>
      </w:r>
    </w:p>
    <w:p w14:paraId="3B427FDB" w14:textId="77777777" w:rsidR="00F3357E" w:rsidRDefault="00F3357E">
      <w:pPr>
        <w:pStyle w:val="BlockSeparator"/>
      </w:pPr>
    </w:p>
    <w:p w14:paraId="012FCEED" w14:textId="77777777" w:rsidR="00F3357E" w:rsidRDefault="001F23BC">
      <w:pPr>
        <w:pStyle w:val="BlockStartLabel"/>
      </w:pPr>
      <w:r>
        <w:t>Start of Block: Your Leader</w:t>
      </w:r>
    </w:p>
    <w:p w14:paraId="22220FD3" w14:textId="77777777" w:rsidR="00F3357E" w:rsidRDefault="00F3357E"/>
    <w:p w14:paraId="0FC5CE33" w14:textId="77777777" w:rsidR="00F3357E" w:rsidRDefault="001F23BC">
      <w:pPr>
        <w:keepNext/>
      </w:pPr>
      <w:proofErr w:type="spellStart"/>
      <w:r>
        <w:t>TM_interact</w:t>
      </w:r>
      <w:proofErr w:type="spellEnd"/>
      <w:r>
        <w:t xml:space="preserve"> </w:t>
      </w:r>
      <w:r>
        <w:rPr>
          <w:u w:val="single"/>
        </w:rPr>
        <w:t>Over the past month</w:t>
      </w:r>
      <w:r>
        <w:t>, how often have you had the opportunity to interact with your line manager or coach?</w:t>
      </w:r>
    </w:p>
    <w:p w14:paraId="32843084" w14:textId="77777777" w:rsidR="00F3357E" w:rsidRDefault="001F23BC">
      <w:pPr>
        <w:pStyle w:val="ListParagraph"/>
        <w:keepNext/>
        <w:numPr>
          <w:ilvl w:val="0"/>
          <w:numId w:val="4"/>
        </w:numPr>
      </w:pPr>
      <w:r>
        <w:t xml:space="preserve">Hardly </w:t>
      </w:r>
      <w:proofErr w:type="gramStart"/>
      <w:r>
        <w:t>ever  (</w:t>
      </w:r>
      <w:proofErr w:type="gramEnd"/>
      <w:r>
        <w:t xml:space="preserve">1) </w:t>
      </w:r>
    </w:p>
    <w:p w14:paraId="1445F9B5" w14:textId="77777777" w:rsidR="00F3357E" w:rsidRDefault="001F23BC">
      <w:pPr>
        <w:pStyle w:val="ListParagraph"/>
        <w:keepNext/>
        <w:numPr>
          <w:ilvl w:val="0"/>
          <w:numId w:val="4"/>
        </w:numPr>
      </w:pPr>
      <w:proofErr w:type="gramStart"/>
      <w:r>
        <w:t>Rarely  (</w:t>
      </w:r>
      <w:proofErr w:type="gramEnd"/>
      <w:r>
        <w:t xml:space="preserve">2) </w:t>
      </w:r>
    </w:p>
    <w:p w14:paraId="5B8943FF" w14:textId="77777777" w:rsidR="00F3357E" w:rsidRDefault="001F23BC">
      <w:pPr>
        <w:pStyle w:val="ListParagraph"/>
        <w:keepNext/>
        <w:numPr>
          <w:ilvl w:val="0"/>
          <w:numId w:val="4"/>
        </w:numPr>
      </w:pPr>
      <w:proofErr w:type="gramStart"/>
      <w:r>
        <w:t>Sometimes  (</w:t>
      </w:r>
      <w:proofErr w:type="gramEnd"/>
      <w:r>
        <w:t xml:space="preserve">3) </w:t>
      </w:r>
    </w:p>
    <w:p w14:paraId="3C02686A" w14:textId="77777777" w:rsidR="00F3357E" w:rsidRDefault="001F23BC">
      <w:pPr>
        <w:pStyle w:val="ListParagraph"/>
        <w:keepNext/>
        <w:numPr>
          <w:ilvl w:val="0"/>
          <w:numId w:val="4"/>
        </w:numPr>
      </w:pPr>
      <w:proofErr w:type="gramStart"/>
      <w:r>
        <w:t>Often  (</w:t>
      </w:r>
      <w:proofErr w:type="gramEnd"/>
      <w:r>
        <w:t xml:space="preserve">4) </w:t>
      </w:r>
    </w:p>
    <w:p w14:paraId="436C7357" w14:textId="77777777" w:rsidR="00F3357E" w:rsidRDefault="001F23BC">
      <w:pPr>
        <w:pStyle w:val="ListParagraph"/>
        <w:keepNext/>
        <w:numPr>
          <w:ilvl w:val="0"/>
          <w:numId w:val="4"/>
        </w:numPr>
      </w:pPr>
      <w:r>
        <w:t xml:space="preserve">Very </w:t>
      </w:r>
      <w:proofErr w:type="gramStart"/>
      <w:r>
        <w:t>often  (</w:t>
      </w:r>
      <w:proofErr w:type="gramEnd"/>
      <w:r>
        <w:t xml:space="preserve">5) </w:t>
      </w:r>
    </w:p>
    <w:p w14:paraId="3291995D" w14:textId="77777777" w:rsidR="00F3357E" w:rsidRDefault="00F3357E"/>
    <w:p w14:paraId="16B54693" w14:textId="77777777" w:rsidR="00F3357E" w:rsidRDefault="00F3357E">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F3357E" w14:paraId="54D483A3" w14:textId="77777777">
        <w:tblPrEx>
          <w:tblCellMar>
            <w:top w:w="0" w:type="dxa"/>
            <w:bottom w:w="0" w:type="dxa"/>
          </w:tblCellMar>
        </w:tblPrEx>
        <w:trPr>
          <w:trHeight w:val="300"/>
        </w:trPr>
        <w:tc>
          <w:tcPr>
            <w:tcW w:w="1368" w:type="dxa"/>
            <w:tcBorders>
              <w:top w:val="nil"/>
              <w:left w:val="nil"/>
              <w:bottom w:val="nil"/>
              <w:right w:val="nil"/>
            </w:tcBorders>
          </w:tcPr>
          <w:p w14:paraId="43613B50" w14:textId="77777777" w:rsidR="00F3357E" w:rsidRDefault="001F23BC">
            <w:pPr>
              <w:rPr>
                <w:color w:val="CCCCCC"/>
              </w:rPr>
            </w:pPr>
            <w:r>
              <w:rPr>
                <w:color w:val="CCCCCC"/>
              </w:rPr>
              <w:t>Page Break</w:t>
            </w:r>
          </w:p>
        </w:tc>
        <w:tc>
          <w:tcPr>
            <w:tcW w:w="8208" w:type="dxa"/>
            <w:tcBorders>
              <w:top w:val="nil"/>
              <w:left w:val="nil"/>
              <w:bottom w:val="nil"/>
              <w:right w:val="nil"/>
            </w:tcBorders>
          </w:tcPr>
          <w:p w14:paraId="042D319A" w14:textId="77777777" w:rsidR="00F3357E" w:rsidRDefault="00F3357E">
            <w:pPr>
              <w:pBdr>
                <w:top w:val="single" w:sz="8" w:space="0" w:color="CCCCCC"/>
              </w:pBdr>
              <w:spacing w:before="120" w:after="120" w:line="120" w:lineRule="auto"/>
              <w:jc w:val="center"/>
              <w:rPr>
                <w:color w:val="CCCCCC"/>
              </w:rPr>
            </w:pPr>
          </w:p>
        </w:tc>
      </w:tr>
    </w:tbl>
    <w:p w14:paraId="77CAE1DF" w14:textId="77777777" w:rsidR="00F3357E" w:rsidRDefault="001F23BC">
      <w:r>
        <w:br w:type="page"/>
      </w:r>
    </w:p>
    <w:tbl>
      <w:tblPr>
        <w:tblStyle w:val="QQuestionIconTable"/>
        <w:tblW w:w="100" w:type="auto"/>
        <w:tblLook w:val="07E0" w:firstRow="1" w:lastRow="1" w:firstColumn="1" w:lastColumn="1" w:noHBand="1" w:noVBand="1"/>
      </w:tblPr>
      <w:tblGrid>
        <w:gridCol w:w="380"/>
        <w:gridCol w:w="380"/>
      </w:tblGrid>
      <w:tr w:rsidR="00F3357E" w14:paraId="005F5C17" w14:textId="77777777">
        <w:tc>
          <w:tcPr>
            <w:tcW w:w="50" w:type="dxa"/>
          </w:tcPr>
          <w:p w14:paraId="3D482A2A" w14:textId="77777777" w:rsidR="00F3357E" w:rsidRDefault="001F23BC">
            <w:pPr>
              <w:keepNext/>
            </w:pPr>
            <w:r>
              <w:rPr>
                <w:noProof/>
              </w:rPr>
              <w:lastRenderedPageBreak/>
              <w:drawing>
                <wp:inline distT="0" distB="0" distL="0" distR="0" wp14:anchorId="0A056D6E" wp14:editId="0D43C717">
                  <wp:extent cx="228600" cy="228600"/>
                  <wp:effectExtent l="0" t="0" r="0" b="0"/>
                  <wp:docPr id="3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1486545E" w14:textId="77777777" w:rsidR="00F3357E" w:rsidRDefault="001F23BC">
            <w:pPr>
              <w:keepNext/>
            </w:pPr>
            <w:r>
              <w:rPr>
                <w:noProof/>
              </w:rPr>
              <w:drawing>
                <wp:inline distT="0" distB="0" distL="0" distR="0" wp14:anchorId="7C3984AF" wp14:editId="45A42AC8">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655C8BD6" w14:textId="77777777" w:rsidR="00F3357E" w:rsidRDefault="00F3357E"/>
    <w:p w14:paraId="2A6D7466" w14:textId="77777777" w:rsidR="00F3357E" w:rsidRDefault="001F23BC">
      <w:pPr>
        <w:keepNext/>
      </w:pPr>
      <w:proofErr w:type="spellStart"/>
      <w:r>
        <w:t>TM_PSSTrust</w:t>
      </w:r>
      <w:proofErr w:type="spellEnd"/>
      <w:r>
        <w:t xml:space="preserve"> </w:t>
      </w:r>
      <w:proofErr w:type="gramStart"/>
      <w:r>
        <w:rPr>
          <w:u w:val="single"/>
        </w:rPr>
        <w:t>In</w:t>
      </w:r>
      <w:proofErr w:type="gramEnd"/>
      <w:r>
        <w:rPr>
          <w:u w:val="single"/>
        </w:rPr>
        <w:t xml:space="preserve"> the past month</w:t>
      </w:r>
      <w:r>
        <w:t xml:space="preserve">, how often did your line manager (or coach) engage in the following </w:t>
      </w:r>
      <w:proofErr w:type="spellStart"/>
      <w:r>
        <w:t>behaviours</w:t>
      </w:r>
      <w:proofErr w:type="spellEnd"/>
      <w:r>
        <w:t>? </w:t>
      </w:r>
      <w:r>
        <w:br/>
      </w:r>
      <w:r>
        <w:br/>
      </w:r>
      <w:r>
        <w:lastRenderedPageBreak/>
        <w:br/>
        <w:t>My line manager (or coach) has...</w:t>
      </w:r>
    </w:p>
    <w:tbl>
      <w:tblPr>
        <w:tblStyle w:val="QQuestionTable"/>
        <w:tblW w:w="9576" w:type="auto"/>
        <w:tblLook w:val="07E0" w:firstRow="1" w:lastRow="1" w:firstColumn="1" w:lastColumn="1" w:noHBand="1" w:noVBand="1"/>
      </w:tblPr>
      <w:tblGrid>
        <w:gridCol w:w="1601"/>
        <w:gridCol w:w="1547"/>
        <w:gridCol w:w="1547"/>
        <w:gridCol w:w="1588"/>
        <w:gridCol w:w="1540"/>
        <w:gridCol w:w="1537"/>
      </w:tblGrid>
      <w:tr w:rsidR="00F3357E" w14:paraId="78E38135" w14:textId="77777777" w:rsidTr="00F335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417453F" w14:textId="77777777" w:rsidR="00F3357E" w:rsidRDefault="00F3357E">
            <w:pPr>
              <w:keepNext/>
            </w:pPr>
          </w:p>
        </w:tc>
        <w:tc>
          <w:tcPr>
            <w:tcW w:w="1596" w:type="dxa"/>
          </w:tcPr>
          <w:p w14:paraId="4BC853B5" w14:textId="77777777" w:rsidR="00F3357E" w:rsidRDefault="001F23BC">
            <w:pPr>
              <w:cnfStyle w:val="100000000000" w:firstRow="1" w:lastRow="0" w:firstColumn="0" w:lastColumn="0" w:oddVBand="0" w:evenVBand="0" w:oddHBand="0" w:evenHBand="0" w:firstRowFirstColumn="0" w:firstRowLastColumn="0" w:lastRowFirstColumn="0" w:lastRowLastColumn="0"/>
            </w:pPr>
            <w:r>
              <w:t>Hardly ever (1)</w:t>
            </w:r>
          </w:p>
        </w:tc>
        <w:tc>
          <w:tcPr>
            <w:tcW w:w="1596" w:type="dxa"/>
          </w:tcPr>
          <w:p w14:paraId="5F402E14" w14:textId="77777777" w:rsidR="00F3357E" w:rsidRDefault="001F23BC">
            <w:pPr>
              <w:cnfStyle w:val="100000000000" w:firstRow="1" w:lastRow="0" w:firstColumn="0" w:lastColumn="0" w:oddVBand="0" w:evenVBand="0" w:oddHBand="0" w:evenHBand="0" w:firstRowFirstColumn="0" w:firstRowLastColumn="0" w:lastRowFirstColumn="0" w:lastRowLastColumn="0"/>
            </w:pPr>
            <w:r>
              <w:t>Rarely (2)</w:t>
            </w:r>
          </w:p>
        </w:tc>
        <w:tc>
          <w:tcPr>
            <w:tcW w:w="1596" w:type="dxa"/>
          </w:tcPr>
          <w:p w14:paraId="3C34A19D" w14:textId="77777777" w:rsidR="00F3357E" w:rsidRDefault="001F23BC">
            <w:pPr>
              <w:cnfStyle w:val="100000000000" w:firstRow="1" w:lastRow="0" w:firstColumn="0" w:lastColumn="0" w:oddVBand="0" w:evenVBand="0" w:oddHBand="0" w:evenHBand="0" w:firstRowFirstColumn="0" w:firstRowLastColumn="0" w:lastRowFirstColumn="0" w:lastRowLastColumn="0"/>
            </w:pPr>
            <w:r>
              <w:t>Occasionally (3)</w:t>
            </w:r>
          </w:p>
        </w:tc>
        <w:tc>
          <w:tcPr>
            <w:tcW w:w="1596" w:type="dxa"/>
          </w:tcPr>
          <w:p w14:paraId="4A28D089" w14:textId="77777777" w:rsidR="00F3357E" w:rsidRDefault="001F23BC">
            <w:pPr>
              <w:cnfStyle w:val="100000000000" w:firstRow="1" w:lastRow="0" w:firstColumn="0" w:lastColumn="0" w:oddVBand="0" w:evenVBand="0" w:oddHBand="0" w:evenHBand="0" w:firstRowFirstColumn="0" w:firstRowLastColumn="0" w:lastRowFirstColumn="0" w:lastRowLastColumn="0"/>
            </w:pPr>
            <w:r>
              <w:t>Often (4)</w:t>
            </w:r>
          </w:p>
        </w:tc>
        <w:tc>
          <w:tcPr>
            <w:tcW w:w="1596" w:type="dxa"/>
          </w:tcPr>
          <w:p w14:paraId="1AD50312" w14:textId="77777777" w:rsidR="00F3357E" w:rsidRDefault="001F23BC">
            <w:pPr>
              <w:cnfStyle w:val="100000000000" w:firstRow="1" w:lastRow="0" w:firstColumn="0" w:lastColumn="0" w:oddVBand="0" w:evenVBand="0" w:oddHBand="0" w:evenHBand="0" w:firstRowFirstColumn="0" w:firstRowLastColumn="0" w:lastRowFirstColumn="0" w:lastRowLastColumn="0"/>
            </w:pPr>
            <w:r>
              <w:t>Very often (5)</w:t>
            </w:r>
          </w:p>
        </w:tc>
      </w:tr>
      <w:tr w:rsidR="00F3357E" w14:paraId="1A68043E"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4AE0CCE2" w14:textId="77777777" w:rsidR="00F3357E" w:rsidRDefault="001F23BC">
            <w:pPr>
              <w:keepNext/>
            </w:pPr>
            <w:r>
              <w:t xml:space="preserve">asked me or team members' opinions (TMLPS_1) </w:t>
            </w:r>
          </w:p>
        </w:tc>
        <w:tc>
          <w:tcPr>
            <w:tcW w:w="1596" w:type="dxa"/>
          </w:tcPr>
          <w:p w14:paraId="2D20D30B"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4D17C6"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95EB69"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74E4E0"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7D3505"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7E1459D1"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23778914" w14:textId="77777777" w:rsidR="00F3357E" w:rsidRDefault="001F23BC">
            <w:pPr>
              <w:keepNext/>
            </w:pPr>
            <w:r>
              <w:t xml:space="preserve">inquired about me or team members' wellbeing (TMLPS_2) </w:t>
            </w:r>
          </w:p>
        </w:tc>
        <w:tc>
          <w:tcPr>
            <w:tcW w:w="1596" w:type="dxa"/>
          </w:tcPr>
          <w:p w14:paraId="3BD293D7"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7E7533"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62F40D"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397E59"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B0FE31"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7966D31B"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6DC693B9" w14:textId="77777777" w:rsidR="00F3357E" w:rsidRDefault="001F23BC">
            <w:pPr>
              <w:keepNext/>
            </w:pPr>
            <w:r>
              <w:t xml:space="preserve">provided help to me or team members when they had a problem (TMLPS_3) </w:t>
            </w:r>
          </w:p>
        </w:tc>
        <w:tc>
          <w:tcPr>
            <w:tcW w:w="1596" w:type="dxa"/>
          </w:tcPr>
          <w:p w14:paraId="761E073B"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085957"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5868FF"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C0EB5B"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11F168"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748C976A"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78BDB914" w14:textId="77777777" w:rsidR="00F3357E" w:rsidRDefault="001F23BC">
            <w:pPr>
              <w:keepNext/>
            </w:pPr>
            <w:r>
              <w:t xml:space="preserve">not responded to me or team member for a while (TMLPS_4) </w:t>
            </w:r>
          </w:p>
        </w:tc>
        <w:tc>
          <w:tcPr>
            <w:tcW w:w="1596" w:type="dxa"/>
          </w:tcPr>
          <w:p w14:paraId="2172214A"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73D273"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5D52F5"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4437ED"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225E68"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2C69406B"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5099C354" w14:textId="77777777" w:rsidR="00F3357E" w:rsidRDefault="001F23BC">
            <w:pPr>
              <w:keepNext/>
            </w:pPr>
            <w:r>
              <w:t xml:space="preserve">trusted me or team members to perform tasks independently (TMTru_1) </w:t>
            </w:r>
          </w:p>
        </w:tc>
        <w:tc>
          <w:tcPr>
            <w:tcW w:w="1596" w:type="dxa"/>
          </w:tcPr>
          <w:p w14:paraId="35E7573E"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0AA451"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4E7325"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A4235D"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ED8738"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290B7B0B"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5CD910E0" w14:textId="77777777" w:rsidR="00F3357E" w:rsidRDefault="001F23BC">
            <w:pPr>
              <w:keepNext/>
            </w:pPr>
            <w:r>
              <w:t xml:space="preserve">been open and upfront with me or team members (TMTru_2) </w:t>
            </w:r>
          </w:p>
        </w:tc>
        <w:tc>
          <w:tcPr>
            <w:tcW w:w="1596" w:type="dxa"/>
          </w:tcPr>
          <w:p w14:paraId="0E695092"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44B9CB"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9888E5"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C8A59C"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864B81"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1DA0F57C"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387C0D0B" w14:textId="77777777" w:rsidR="00F3357E" w:rsidRDefault="001F23BC">
            <w:pPr>
              <w:keepNext/>
            </w:pPr>
            <w:r>
              <w:rPr>
                <w:b/>
                <w:u w:val="single"/>
              </w:rPr>
              <w:t>not</w:t>
            </w:r>
            <w:r>
              <w:t xml:space="preserve"> always made me or team members' feel trusted (TMTru_3) </w:t>
            </w:r>
          </w:p>
        </w:tc>
        <w:tc>
          <w:tcPr>
            <w:tcW w:w="1596" w:type="dxa"/>
          </w:tcPr>
          <w:p w14:paraId="0A0D33BE"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86C436"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220A55"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F339FE"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049A50"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70EFC13B"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42F66ACA" w14:textId="77777777" w:rsidR="00F3357E" w:rsidRDefault="001F23BC">
            <w:pPr>
              <w:keepNext/>
            </w:pPr>
            <w:r>
              <w:rPr>
                <w:b/>
                <w:u w:val="single"/>
              </w:rPr>
              <w:lastRenderedPageBreak/>
              <w:t>not</w:t>
            </w:r>
            <w:r>
              <w:t xml:space="preserve"> always been honest and truthful with me or team members (TMTru_4) </w:t>
            </w:r>
          </w:p>
        </w:tc>
        <w:tc>
          <w:tcPr>
            <w:tcW w:w="1596" w:type="dxa"/>
          </w:tcPr>
          <w:p w14:paraId="026BB1EF"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95DC89"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3A7540"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B0DE02"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41D0B0"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72652292"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38D4F7B5" w14:textId="77777777" w:rsidR="00F3357E" w:rsidRDefault="001F23BC">
            <w:pPr>
              <w:keepNext/>
            </w:pPr>
            <w:r>
              <w:t xml:space="preserve">believed our motives and intentions were good (TMTru_5) </w:t>
            </w:r>
          </w:p>
        </w:tc>
        <w:tc>
          <w:tcPr>
            <w:tcW w:w="1596" w:type="dxa"/>
          </w:tcPr>
          <w:p w14:paraId="5D2FBD95"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88ED60"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073319"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401AE6"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54DB13"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CEC1D7F" w14:textId="77777777" w:rsidR="00F3357E" w:rsidRDefault="00F3357E"/>
    <w:p w14:paraId="79345EAF" w14:textId="77777777" w:rsidR="00F3357E" w:rsidRDefault="00F3357E"/>
    <w:p w14:paraId="69215FB3" w14:textId="77777777" w:rsidR="00F3357E" w:rsidRDefault="00F3357E">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F3357E" w14:paraId="14ED1612" w14:textId="77777777">
        <w:tblPrEx>
          <w:tblCellMar>
            <w:top w:w="0" w:type="dxa"/>
            <w:bottom w:w="0" w:type="dxa"/>
          </w:tblCellMar>
        </w:tblPrEx>
        <w:trPr>
          <w:trHeight w:val="300"/>
        </w:trPr>
        <w:tc>
          <w:tcPr>
            <w:tcW w:w="1368" w:type="dxa"/>
            <w:tcBorders>
              <w:top w:val="nil"/>
              <w:left w:val="nil"/>
              <w:bottom w:val="nil"/>
              <w:right w:val="nil"/>
            </w:tcBorders>
          </w:tcPr>
          <w:p w14:paraId="4061473F" w14:textId="77777777" w:rsidR="00F3357E" w:rsidRDefault="001F23BC">
            <w:pPr>
              <w:rPr>
                <w:color w:val="CCCCCC"/>
              </w:rPr>
            </w:pPr>
            <w:r>
              <w:rPr>
                <w:color w:val="CCCCCC"/>
              </w:rPr>
              <w:t>Page Break</w:t>
            </w:r>
          </w:p>
        </w:tc>
        <w:tc>
          <w:tcPr>
            <w:tcW w:w="8208" w:type="dxa"/>
            <w:tcBorders>
              <w:top w:val="nil"/>
              <w:left w:val="nil"/>
              <w:bottom w:val="nil"/>
              <w:right w:val="nil"/>
            </w:tcBorders>
          </w:tcPr>
          <w:p w14:paraId="6EF700F8" w14:textId="77777777" w:rsidR="00F3357E" w:rsidRDefault="00F3357E">
            <w:pPr>
              <w:pBdr>
                <w:top w:val="single" w:sz="8" w:space="0" w:color="CCCCCC"/>
              </w:pBdr>
              <w:spacing w:before="120" w:after="120" w:line="120" w:lineRule="auto"/>
              <w:jc w:val="center"/>
              <w:rPr>
                <w:color w:val="CCCCCC"/>
              </w:rPr>
            </w:pPr>
          </w:p>
        </w:tc>
      </w:tr>
    </w:tbl>
    <w:p w14:paraId="66745A46" w14:textId="77777777" w:rsidR="00F3357E" w:rsidRDefault="001F23BC">
      <w:r>
        <w:br w:type="page"/>
      </w:r>
    </w:p>
    <w:tbl>
      <w:tblPr>
        <w:tblStyle w:val="QQuestionIconTable"/>
        <w:tblW w:w="100" w:type="auto"/>
        <w:tblLook w:val="07E0" w:firstRow="1" w:lastRow="1" w:firstColumn="1" w:lastColumn="1" w:noHBand="1" w:noVBand="1"/>
      </w:tblPr>
      <w:tblGrid>
        <w:gridCol w:w="380"/>
        <w:gridCol w:w="380"/>
      </w:tblGrid>
      <w:tr w:rsidR="00F3357E" w14:paraId="37219552" w14:textId="77777777">
        <w:tc>
          <w:tcPr>
            <w:tcW w:w="50" w:type="dxa"/>
          </w:tcPr>
          <w:p w14:paraId="18B80FF1" w14:textId="77777777" w:rsidR="00F3357E" w:rsidRDefault="001F23BC">
            <w:pPr>
              <w:keepNext/>
            </w:pPr>
            <w:r>
              <w:rPr>
                <w:noProof/>
              </w:rPr>
              <w:lastRenderedPageBreak/>
              <w:drawing>
                <wp:inline distT="0" distB="0" distL="0" distR="0" wp14:anchorId="460A0236" wp14:editId="0903BD5E">
                  <wp:extent cx="228600" cy="228600"/>
                  <wp:effectExtent l="0" t="0" r="0" b="0"/>
                  <wp:docPr id="3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6848423A" w14:textId="77777777" w:rsidR="00F3357E" w:rsidRDefault="001F23BC">
            <w:pPr>
              <w:keepNext/>
            </w:pPr>
            <w:r>
              <w:rPr>
                <w:noProof/>
              </w:rPr>
              <w:drawing>
                <wp:inline distT="0" distB="0" distL="0" distR="0" wp14:anchorId="6F847A44" wp14:editId="4853689B">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1E6A33FF" w14:textId="77777777" w:rsidR="00F3357E" w:rsidRDefault="00F3357E"/>
    <w:p w14:paraId="6B5982DE" w14:textId="77777777" w:rsidR="00F3357E" w:rsidRDefault="001F23BC">
      <w:pPr>
        <w:keepNext/>
      </w:pPr>
      <w:proofErr w:type="spellStart"/>
      <w:r>
        <w:t>TM_ambidexL</w:t>
      </w:r>
      <w:proofErr w:type="spellEnd"/>
      <w:r>
        <w:t xml:space="preserve"> </w:t>
      </w:r>
      <w:r>
        <w:br/>
      </w:r>
      <w:r>
        <w:rPr>
          <w:u w:val="single"/>
        </w:rPr>
        <w:t>In the past month</w:t>
      </w:r>
      <w:r>
        <w:t xml:space="preserve">, how often has your line manager (or coach) engaged in the following </w:t>
      </w:r>
      <w:proofErr w:type="spellStart"/>
      <w:r>
        <w:t>behaviours</w:t>
      </w:r>
      <w:proofErr w:type="spellEnd"/>
      <w:r>
        <w:t>?</w:t>
      </w:r>
      <w:r>
        <w:br/>
      </w:r>
      <w:r>
        <w:br/>
      </w:r>
      <w:r>
        <w:lastRenderedPageBreak/>
        <w:t xml:space="preserve">  </w:t>
      </w:r>
      <w:r>
        <w:br/>
        <w:t>My line manager (or coach) has...</w:t>
      </w:r>
    </w:p>
    <w:tbl>
      <w:tblPr>
        <w:tblStyle w:val="QQuestionTable"/>
        <w:tblW w:w="9576" w:type="auto"/>
        <w:tblLook w:val="07E0" w:firstRow="1" w:lastRow="1" w:firstColumn="1" w:lastColumn="1" w:noHBand="1" w:noVBand="1"/>
      </w:tblPr>
      <w:tblGrid>
        <w:gridCol w:w="1820"/>
        <w:gridCol w:w="1498"/>
        <w:gridCol w:w="1498"/>
        <w:gridCol w:w="1580"/>
        <w:gridCol w:w="1485"/>
        <w:gridCol w:w="1479"/>
      </w:tblGrid>
      <w:tr w:rsidR="00F3357E" w14:paraId="29DE2B5C" w14:textId="77777777" w:rsidTr="00F335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3FE788E" w14:textId="77777777" w:rsidR="00F3357E" w:rsidRDefault="00F3357E">
            <w:pPr>
              <w:keepNext/>
            </w:pPr>
          </w:p>
        </w:tc>
        <w:tc>
          <w:tcPr>
            <w:tcW w:w="1596" w:type="dxa"/>
          </w:tcPr>
          <w:p w14:paraId="3463CDCE" w14:textId="77777777" w:rsidR="00F3357E" w:rsidRDefault="001F23BC">
            <w:pPr>
              <w:cnfStyle w:val="100000000000" w:firstRow="1" w:lastRow="0" w:firstColumn="0" w:lastColumn="0" w:oddVBand="0" w:evenVBand="0" w:oddHBand="0" w:evenHBand="0" w:firstRowFirstColumn="0" w:firstRowLastColumn="0" w:lastRowFirstColumn="0" w:lastRowLastColumn="0"/>
            </w:pPr>
            <w:r>
              <w:t>Hardly ever (1)</w:t>
            </w:r>
          </w:p>
        </w:tc>
        <w:tc>
          <w:tcPr>
            <w:tcW w:w="1596" w:type="dxa"/>
          </w:tcPr>
          <w:p w14:paraId="73DB3917" w14:textId="77777777" w:rsidR="00F3357E" w:rsidRDefault="001F23BC">
            <w:pPr>
              <w:cnfStyle w:val="100000000000" w:firstRow="1" w:lastRow="0" w:firstColumn="0" w:lastColumn="0" w:oddVBand="0" w:evenVBand="0" w:oddHBand="0" w:evenHBand="0" w:firstRowFirstColumn="0" w:firstRowLastColumn="0" w:lastRowFirstColumn="0" w:lastRowLastColumn="0"/>
            </w:pPr>
            <w:r>
              <w:t>Rarely (2)</w:t>
            </w:r>
          </w:p>
        </w:tc>
        <w:tc>
          <w:tcPr>
            <w:tcW w:w="1596" w:type="dxa"/>
          </w:tcPr>
          <w:p w14:paraId="3C2A1EB8" w14:textId="77777777" w:rsidR="00F3357E" w:rsidRDefault="001F23BC">
            <w:pPr>
              <w:cnfStyle w:val="100000000000" w:firstRow="1" w:lastRow="0" w:firstColumn="0" w:lastColumn="0" w:oddVBand="0" w:evenVBand="0" w:oddHBand="0" w:evenHBand="0" w:firstRowFirstColumn="0" w:firstRowLastColumn="0" w:lastRowFirstColumn="0" w:lastRowLastColumn="0"/>
            </w:pPr>
            <w:r>
              <w:t>Occasionally (3)</w:t>
            </w:r>
          </w:p>
        </w:tc>
        <w:tc>
          <w:tcPr>
            <w:tcW w:w="1596" w:type="dxa"/>
          </w:tcPr>
          <w:p w14:paraId="36E939F5" w14:textId="77777777" w:rsidR="00F3357E" w:rsidRDefault="001F23BC">
            <w:pPr>
              <w:cnfStyle w:val="100000000000" w:firstRow="1" w:lastRow="0" w:firstColumn="0" w:lastColumn="0" w:oddVBand="0" w:evenVBand="0" w:oddHBand="0" w:evenHBand="0" w:firstRowFirstColumn="0" w:firstRowLastColumn="0" w:lastRowFirstColumn="0" w:lastRowLastColumn="0"/>
            </w:pPr>
            <w:r>
              <w:t>Often (4)</w:t>
            </w:r>
          </w:p>
        </w:tc>
        <w:tc>
          <w:tcPr>
            <w:tcW w:w="1596" w:type="dxa"/>
          </w:tcPr>
          <w:p w14:paraId="2C613FED" w14:textId="77777777" w:rsidR="00F3357E" w:rsidRDefault="001F23BC">
            <w:pPr>
              <w:cnfStyle w:val="100000000000" w:firstRow="1" w:lastRow="0" w:firstColumn="0" w:lastColumn="0" w:oddVBand="0" w:evenVBand="0" w:oddHBand="0" w:evenHBand="0" w:firstRowFirstColumn="0" w:firstRowLastColumn="0" w:lastRowFirstColumn="0" w:lastRowLastColumn="0"/>
            </w:pPr>
            <w:r>
              <w:t>Very often (5)</w:t>
            </w:r>
          </w:p>
        </w:tc>
      </w:tr>
      <w:tr w:rsidR="00F3357E" w14:paraId="55930750"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4B322E1B" w14:textId="77777777" w:rsidR="00F3357E" w:rsidRDefault="001F23BC">
            <w:pPr>
              <w:keepNext/>
            </w:pPr>
            <w:r>
              <w:t>allowed different ways of accomplishing a task (</w:t>
            </w:r>
            <w:r>
              <w:t xml:space="preserve">TMOP_1) </w:t>
            </w:r>
          </w:p>
        </w:tc>
        <w:tc>
          <w:tcPr>
            <w:tcW w:w="1596" w:type="dxa"/>
          </w:tcPr>
          <w:p w14:paraId="5F1F98CC"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35C5E4"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F5985D"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E30E22"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A23333"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1A3F3032"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048C7576" w14:textId="77777777" w:rsidR="00F3357E" w:rsidRDefault="001F23BC">
            <w:pPr>
              <w:keepNext/>
            </w:pPr>
            <w:r>
              <w:t xml:space="preserve">encouraged experimentation with different ideas (TMOP_2) </w:t>
            </w:r>
          </w:p>
        </w:tc>
        <w:tc>
          <w:tcPr>
            <w:tcW w:w="1596" w:type="dxa"/>
          </w:tcPr>
          <w:p w14:paraId="1B82EAD7"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77EBB6"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9A6208"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AFC098"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7C7271"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699F64E0"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0528AB29" w14:textId="77777777" w:rsidR="00F3357E" w:rsidRDefault="001F23BC">
            <w:pPr>
              <w:keepNext/>
            </w:pPr>
            <w:r>
              <w:t xml:space="preserve">given possibilities for independent thinking and acting (TMOP_3) </w:t>
            </w:r>
          </w:p>
        </w:tc>
        <w:tc>
          <w:tcPr>
            <w:tcW w:w="1596" w:type="dxa"/>
          </w:tcPr>
          <w:p w14:paraId="043AF1D4"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5C12C0"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484D8E"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D41973"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E13AF3"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4FA591B8"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22EDD518" w14:textId="77777777" w:rsidR="00F3357E" w:rsidRDefault="001F23BC">
            <w:pPr>
              <w:keepNext/>
            </w:pPr>
            <w:r>
              <w:t xml:space="preserve">given room for my own ideas (TMOP_4) </w:t>
            </w:r>
          </w:p>
        </w:tc>
        <w:tc>
          <w:tcPr>
            <w:tcW w:w="1596" w:type="dxa"/>
          </w:tcPr>
          <w:p w14:paraId="1914CCE4"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051221"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956AE2"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32335A"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E8AF9A"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5536CDA9"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1DD41377" w14:textId="77777777" w:rsidR="00F3357E" w:rsidRDefault="001F23BC">
            <w:pPr>
              <w:keepNext/>
            </w:pPr>
            <w:r>
              <w:t xml:space="preserve">monitored and controlled goal attainment (TMCL_1) </w:t>
            </w:r>
          </w:p>
        </w:tc>
        <w:tc>
          <w:tcPr>
            <w:tcW w:w="1596" w:type="dxa"/>
          </w:tcPr>
          <w:p w14:paraId="6BFB8AFA"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0F955A"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E17356"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129BB0"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EB62B8"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12B7008F"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327CBBAA" w14:textId="77777777" w:rsidR="00F3357E" w:rsidRDefault="001F23BC">
            <w:pPr>
              <w:keepNext/>
            </w:pPr>
            <w:r>
              <w:t xml:space="preserve">established routines (TMCL_2) </w:t>
            </w:r>
          </w:p>
        </w:tc>
        <w:tc>
          <w:tcPr>
            <w:tcW w:w="1596" w:type="dxa"/>
          </w:tcPr>
          <w:p w14:paraId="7638387B"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DBAAB6"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30F4D7"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2DA515"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2313B0"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143ED1CC"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119D3B94" w14:textId="77777777" w:rsidR="00F3357E" w:rsidRDefault="001F23BC">
            <w:pPr>
              <w:keepNext/>
            </w:pPr>
            <w:r>
              <w:t xml:space="preserve">controlled adherence to guidelines and rules (TMCL_3) </w:t>
            </w:r>
          </w:p>
        </w:tc>
        <w:tc>
          <w:tcPr>
            <w:tcW w:w="1596" w:type="dxa"/>
          </w:tcPr>
          <w:p w14:paraId="58035722"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32A04D"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3C617F"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750F77"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DF2944"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3357E" w14:paraId="10396E36" w14:textId="77777777" w:rsidTr="00F3357E">
        <w:tc>
          <w:tcPr>
            <w:cnfStyle w:val="001000000000" w:firstRow="0" w:lastRow="0" w:firstColumn="1" w:lastColumn="0" w:oddVBand="0" w:evenVBand="0" w:oddHBand="0" w:evenHBand="0" w:firstRowFirstColumn="0" w:firstRowLastColumn="0" w:lastRowFirstColumn="0" w:lastRowLastColumn="0"/>
            <w:tcW w:w="1596" w:type="dxa"/>
          </w:tcPr>
          <w:p w14:paraId="49034C83" w14:textId="77777777" w:rsidR="00F3357E" w:rsidRDefault="001F23BC">
            <w:pPr>
              <w:keepNext/>
            </w:pPr>
            <w:r>
              <w:t xml:space="preserve">paid attention to task accomplishment according to set standards (TMCL_4) </w:t>
            </w:r>
          </w:p>
        </w:tc>
        <w:tc>
          <w:tcPr>
            <w:tcW w:w="1596" w:type="dxa"/>
          </w:tcPr>
          <w:p w14:paraId="1E9B096B"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C520D1"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88CEAF"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6E0AD5"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A25F94" w14:textId="77777777" w:rsidR="00F3357E" w:rsidRDefault="00F3357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645BF00" w14:textId="77777777" w:rsidR="00F3357E" w:rsidRDefault="00F3357E"/>
    <w:p w14:paraId="3CBD0B03" w14:textId="77777777" w:rsidR="00F3357E" w:rsidRDefault="00F3357E"/>
    <w:p w14:paraId="3B5C4BC8" w14:textId="77777777" w:rsidR="00F3357E" w:rsidRDefault="001F23BC">
      <w:pPr>
        <w:pStyle w:val="BlockEndLabel"/>
      </w:pPr>
      <w:r>
        <w:t>End of Block: Your Leader</w:t>
      </w:r>
    </w:p>
    <w:p w14:paraId="5ED3FB64" w14:textId="77777777" w:rsidR="00F3357E" w:rsidRDefault="00F3357E">
      <w:pPr>
        <w:pStyle w:val="BlockSeparator"/>
      </w:pPr>
    </w:p>
    <w:p w14:paraId="05600CF7" w14:textId="77777777" w:rsidR="00F3357E" w:rsidRDefault="001F23BC">
      <w:pPr>
        <w:pStyle w:val="BlockStartLabel"/>
      </w:pPr>
      <w:r>
        <w:lastRenderedPageBreak/>
        <w:t>Start of Block: Demographics</w:t>
      </w:r>
    </w:p>
    <w:p w14:paraId="50DE06D8" w14:textId="77777777" w:rsidR="00F3357E" w:rsidRDefault="00F3357E"/>
    <w:p w14:paraId="70B95F43" w14:textId="77777777" w:rsidR="00F3357E" w:rsidRDefault="001F23BC">
      <w:pPr>
        <w:keepNext/>
      </w:pPr>
      <w:r>
        <w:t xml:space="preserve">Location </w:t>
      </w:r>
      <w:r>
        <w:br/>
        <w:t>Finally, we need to ask you a few questions about yourself. Please remember, the data is 100% confidential</w:t>
      </w:r>
      <w:r>
        <w:t>.</w:t>
      </w:r>
      <w:r>
        <w:br/>
      </w:r>
      <w:r>
        <w:br/>
      </w:r>
      <w:r>
        <w:br/>
      </w:r>
      <w:r>
        <w:br/>
        <w:t>In which location do you mainly work?</w:t>
      </w:r>
    </w:p>
    <w:p w14:paraId="12888288" w14:textId="77777777" w:rsidR="00F3357E" w:rsidRDefault="001F23BC">
      <w:pPr>
        <w:pStyle w:val="ListParagraph"/>
        <w:keepNext/>
        <w:numPr>
          <w:ilvl w:val="0"/>
          <w:numId w:val="4"/>
        </w:numPr>
      </w:pPr>
      <w:r>
        <w:t xml:space="preserve">United </w:t>
      </w:r>
      <w:proofErr w:type="gramStart"/>
      <w:r>
        <w:t>Kingdom  (</w:t>
      </w:r>
      <w:proofErr w:type="gramEnd"/>
      <w:r>
        <w:t xml:space="preserve">1) </w:t>
      </w:r>
    </w:p>
    <w:p w14:paraId="1A04522E" w14:textId="77777777" w:rsidR="00F3357E" w:rsidRDefault="001F23BC">
      <w:pPr>
        <w:pStyle w:val="ListParagraph"/>
        <w:keepNext/>
        <w:numPr>
          <w:ilvl w:val="0"/>
          <w:numId w:val="4"/>
        </w:numPr>
      </w:pPr>
      <w:proofErr w:type="gramStart"/>
      <w:r>
        <w:t>Ireland  (</w:t>
      </w:r>
      <w:proofErr w:type="gramEnd"/>
      <w:r>
        <w:t xml:space="preserve">2) </w:t>
      </w:r>
    </w:p>
    <w:p w14:paraId="32D18016" w14:textId="77777777" w:rsidR="00F3357E" w:rsidRDefault="001F23BC">
      <w:pPr>
        <w:pStyle w:val="ListParagraph"/>
        <w:keepNext/>
        <w:numPr>
          <w:ilvl w:val="0"/>
          <w:numId w:val="4"/>
        </w:numPr>
      </w:pPr>
      <w:proofErr w:type="gramStart"/>
      <w:r>
        <w:t>Belgium  (</w:t>
      </w:r>
      <w:proofErr w:type="gramEnd"/>
      <w:r>
        <w:t xml:space="preserve">3) </w:t>
      </w:r>
    </w:p>
    <w:p w14:paraId="2A2B8983" w14:textId="77777777" w:rsidR="00F3357E" w:rsidRDefault="001F23BC">
      <w:pPr>
        <w:pStyle w:val="ListParagraph"/>
        <w:keepNext/>
        <w:numPr>
          <w:ilvl w:val="0"/>
          <w:numId w:val="4"/>
        </w:numPr>
      </w:pPr>
      <w:proofErr w:type="gramStart"/>
      <w:r>
        <w:t>France  (</w:t>
      </w:r>
      <w:proofErr w:type="gramEnd"/>
      <w:r>
        <w:t xml:space="preserve">4) </w:t>
      </w:r>
    </w:p>
    <w:p w14:paraId="63471EEF" w14:textId="77777777" w:rsidR="00F3357E" w:rsidRDefault="001F23BC">
      <w:pPr>
        <w:pStyle w:val="ListParagraph"/>
        <w:keepNext/>
        <w:numPr>
          <w:ilvl w:val="0"/>
          <w:numId w:val="4"/>
        </w:numPr>
      </w:pPr>
      <w:proofErr w:type="gramStart"/>
      <w:r>
        <w:t>Germany  (</w:t>
      </w:r>
      <w:proofErr w:type="gramEnd"/>
      <w:r>
        <w:t xml:space="preserve">5) </w:t>
      </w:r>
    </w:p>
    <w:p w14:paraId="3A7AA771" w14:textId="77777777" w:rsidR="00F3357E" w:rsidRDefault="001F23BC">
      <w:pPr>
        <w:pStyle w:val="ListParagraph"/>
        <w:keepNext/>
        <w:numPr>
          <w:ilvl w:val="0"/>
          <w:numId w:val="4"/>
        </w:numPr>
      </w:pPr>
      <w:proofErr w:type="gramStart"/>
      <w:r>
        <w:t>Spain  (</w:t>
      </w:r>
      <w:proofErr w:type="gramEnd"/>
      <w:r>
        <w:t xml:space="preserve">6) </w:t>
      </w:r>
    </w:p>
    <w:p w14:paraId="0E76741E" w14:textId="77777777" w:rsidR="00F3357E" w:rsidRDefault="001F23BC">
      <w:pPr>
        <w:pStyle w:val="ListParagraph"/>
        <w:keepNext/>
        <w:numPr>
          <w:ilvl w:val="0"/>
          <w:numId w:val="4"/>
        </w:numPr>
      </w:pPr>
      <w:r>
        <w:t>United Arab Emirates - Dubai (</w:t>
      </w:r>
      <w:proofErr w:type="gramStart"/>
      <w:r>
        <w:t>DIFC)  (</w:t>
      </w:r>
      <w:proofErr w:type="gramEnd"/>
      <w:r>
        <w:t xml:space="preserve">7) </w:t>
      </w:r>
    </w:p>
    <w:p w14:paraId="7151631C" w14:textId="77777777" w:rsidR="00F3357E" w:rsidRDefault="001F23BC">
      <w:pPr>
        <w:pStyle w:val="ListParagraph"/>
        <w:keepNext/>
        <w:numPr>
          <w:ilvl w:val="0"/>
          <w:numId w:val="4"/>
        </w:numPr>
      </w:pPr>
      <w:r>
        <w:t xml:space="preserve">United Arab Emirates - Dubai (Port </w:t>
      </w:r>
      <w:proofErr w:type="gramStart"/>
      <w:r>
        <w:t>Saeed)  (</w:t>
      </w:r>
      <w:proofErr w:type="gramEnd"/>
      <w:r>
        <w:t xml:space="preserve">8) </w:t>
      </w:r>
    </w:p>
    <w:p w14:paraId="5A541C8F" w14:textId="77777777" w:rsidR="00F3357E" w:rsidRDefault="001F23BC">
      <w:pPr>
        <w:pStyle w:val="ListParagraph"/>
        <w:keepNext/>
        <w:numPr>
          <w:ilvl w:val="0"/>
          <w:numId w:val="4"/>
        </w:numPr>
      </w:pPr>
      <w:r>
        <w:t xml:space="preserve">United Arab Emirates - Abu </w:t>
      </w:r>
      <w:proofErr w:type="gramStart"/>
      <w:r>
        <w:t>Dhabi  (</w:t>
      </w:r>
      <w:proofErr w:type="gramEnd"/>
      <w:r>
        <w:t xml:space="preserve">9) </w:t>
      </w:r>
    </w:p>
    <w:p w14:paraId="67D88FA9" w14:textId="77777777" w:rsidR="00F3357E" w:rsidRDefault="001F23BC">
      <w:pPr>
        <w:pStyle w:val="ListParagraph"/>
        <w:keepNext/>
        <w:numPr>
          <w:ilvl w:val="0"/>
          <w:numId w:val="4"/>
        </w:numPr>
      </w:pPr>
      <w:proofErr w:type="gramStart"/>
      <w:r>
        <w:t>Qatar  (</w:t>
      </w:r>
      <w:proofErr w:type="gramEnd"/>
      <w:r>
        <w:t xml:space="preserve">10) </w:t>
      </w:r>
    </w:p>
    <w:p w14:paraId="7A0C2DF1" w14:textId="77777777" w:rsidR="00F3357E" w:rsidRDefault="001F23BC">
      <w:pPr>
        <w:pStyle w:val="ListParagraph"/>
        <w:keepNext/>
        <w:numPr>
          <w:ilvl w:val="0"/>
          <w:numId w:val="4"/>
        </w:numPr>
      </w:pPr>
      <w:r>
        <w:t xml:space="preserve">South </w:t>
      </w:r>
      <w:proofErr w:type="gramStart"/>
      <w:r>
        <w:t>Africa  (</w:t>
      </w:r>
      <w:proofErr w:type="gramEnd"/>
      <w:r>
        <w:t xml:space="preserve">11) </w:t>
      </w:r>
    </w:p>
    <w:p w14:paraId="404B77CD" w14:textId="77777777" w:rsidR="00F3357E" w:rsidRDefault="00F3357E"/>
    <w:p w14:paraId="2A3FDA0D" w14:textId="77777777" w:rsidR="00F3357E" w:rsidRDefault="00F3357E">
      <w:pPr>
        <w:pStyle w:val="QuestionSeparator"/>
      </w:pPr>
    </w:p>
    <w:p w14:paraId="6E9CF1BF" w14:textId="77777777" w:rsidR="00F3357E" w:rsidRDefault="00F3357E"/>
    <w:p w14:paraId="15F3221A" w14:textId="77777777" w:rsidR="00F3357E" w:rsidRDefault="001F23BC">
      <w:pPr>
        <w:keepNext/>
      </w:pPr>
      <w:r>
        <w:lastRenderedPageBreak/>
        <w:t>Segment In which segment of FTI Consulting do you work?</w:t>
      </w:r>
    </w:p>
    <w:p w14:paraId="2B7000B6" w14:textId="77777777" w:rsidR="00F3357E" w:rsidRDefault="001F23BC">
      <w:pPr>
        <w:pStyle w:val="ListParagraph"/>
        <w:keepNext/>
        <w:numPr>
          <w:ilvl w:val="0"/>
          <w:numId w:val="4"/>
        </w:numPr>
      </w:pPr>
      <w:proofErr w:type="gramStart"/>
      <w:r>
        <w:t>Corporate  (</w:t>
      </w:r>
      <w:proofErr w:type="gramEnd"/>
      <w:r>
        <w:t xml:space="preserve">1) </w:t>
      </w:r>
    </w:p>
    <w:p w14:paraId="02D8019D" w14:textId="77777777" w:rsidR="00F3357E" w:rsidRDefault="001F23BC">
      <w:pPr>
        <w:pStyle w:val="ListParagraph"/>
        <w:keepNext/>
        <w:numPr>
          <w:ilvl w:val="0"/>
          <w:numId w:val="4"/>
        </w:numPr>
      </w:pPr>
      <w:r>
        <w:t xml:space="preserve">Corporate </w:t>
      </w:r>
      <w:proofErr w:type="gramStart"/>
      <w:r>
        <w:t>Finance  (</w:t>
      </w:r>
      <w:proofErr w:type="gramEnd"/>
      <w:r>
        <w:t xml:space="preserve">2) </w:t>
      </w:r>
    </w:p>
    <w:p w14:paraId="33C2A00E" w14:textId="77777777" w:rsidR="00F3357E" w:rsidRDefault="001F23BC">
      <w:pPr>
        <w:pStyle w:val="ListParagraph"/>
        <w:keepNext/>
        <w:numPr>
          <w:ilvl w:val="0"/>
          <w:numId w:val="4"/>
        </w:numPr>
      </w:pPr>
      <w:r>
        <w:t xml:space="preserve">Economic &amp; Financial </w:t>
      </w:r>
      <w:proofErr w:type="gramStart"/>
      <w:r>
        <w:t>Consulting  (</w:t>
      </w:r>
      <w:proofErr w:type="gramEnd"/>
      <w:r>
        <w:t xml:space="preserve">3) </w:t>
      </w:r>
    </w:p>
    <w:p w14:paraId="4C82FF85" w14:textId="77777777" w:rsidR="00F3357E" w:rsidRDefault="001F23BC">
      <w:pPr>
        <w:pStyle w:val="ListParagraph"/>
        <w:keepNext/>
        <w:numPr>
          <w:ilvl w:val="0"/>
          <w:numId w:val="4"/>
        </w:numPr>
      </w:pPr>
      <w:r>
        <w:t xml:space="preserve">Forensic &amp; Litigation </w:t>
      </w:r>
      <w:proofErr w:type="gramStart"/>
      <w:r>
        <w:t>Consulting  (</w:t>
      </w:r>
      <w:proofErr w:type="gramEnd"/>
      <w:r>
        <w:t xml:space="preserve">4) </w:t>
      </w:r>
    </w:p>
    <w:p w14:paraId="58917844" w14:textId="77777777" w:rsidR="00F3357E" w:rsidRDefault="001F23BC">
      <w:pPr>
        <w:pStyle w:val="ListParagraph"/>
        <w:keepNext/>
        <w:numPr>
          <w:ilvl w:val="0"/>
          <w:numId w:val="4"/>
        </w:numPr>
      </w:pPr>
      <w:r>
        <w:t xml:space="preserve">Strategic </w:t>
      </w:r>
      <w:proofErr w:type="gramStart"/>
      <w:r>
        <w:t>Communication  (</w:t>
      </w:r>
      <w:proofErr w:type="gramEnd"/>
      <w:r>
        <w:t xml:space="preserve">5) </w:t>
      </w:r>
    </w:p>
    <w:p w14:paraId="5FBFB892" w14:textId="77777777" w:rsidR="00F3357E" w:rsidRDefault="001F23BC">
      <w:pPr>
        <w:pStyle w:val="ListParagraph"/>
        <w:keepNext/>
        <w:numPr>
          <w:ilvl w:val="0"/>
          <w:numId w:val="4"/>
        </w:numPr>
      </w:pPr>
      <w:proofErr w:type="gramStart"/>
      <w:r>
        <w:t>Technology  (</w:t>
      </w:r>
      <w:proofErr w:type="gramEnd"/>
      <w:r>
        <w:t xml:space="preserve">6) </w:t>
      </w:r>
    </w:p>
    <w:p w14:paraId="59189A25" w14:textId="77777777" w:rsidR="00F3357E" w:rsidRDefault="00F3357E"/>
    <w:p w14:paraId="1FDE66DE" w14:textId="77777777" w:rsidR="00F3357E" w:rsidRDefault="00F3357E">
      <w:pPr>
        <w:pStyle w:val="QuestionSeparator"/>
      </w:pPr>
    </w:p>
    <w:tbl>
      <w:tblPr>
        <w:tblStyle w:val="QQuestionIconTable"/>
        <w:tblW w:w="50" w:type="auto"/>
        <w:tblLook w:val="07E0" w:firstRow="1" w:lastRow="1" w:firstColumn="1" w:lastColumn="1" w:noHBand="1" w:noVBand="1"/>
      </w:tblPr>
      <w:tblGrid>
        <w:gridCol w:w="380"/>
      </w:tblGrid>
      <w:tr w:rsidR="00F3357E" w14:paraId="21C545AA" w14:textId="77777777">
        <w:tc>
          <w:tcPr>
            <w:tcW w:w="50" w:type="dxa"/>
          </w:tcPr>
          <w:p w14:paraId="321D1BEE" w14:textId="77777777" w:rsidR="00F3357E" w:rsidRDefault="001F23BC">
            <w:pPr>
              <w:keepNext/>
            </w:pPr>
            <w:r>
              <w:rPr>
                <w:noProof/>
              </w:rPr>
              <w:drawing>
                <wp:inline distT="0" distB="0" distL="0" distR="0" wp14:anchorId="42E0DD59" wp14:editId="47986D68">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280E5A2F" w14:textId="77777777" w:rsidR="00F3357E" w:rsidRDefault="00F3357E"/>
    <w:p w14:paraId="49A6853B" w14:textId="77777777" w:rsidR="00F3357E" w:rsidRDefault="001F23BC">
      <w:pPr>
        <w:keepNext/>
      </w:pPr>
      <w:proofErr w:type="spellStart"/>
      <w:r>
        <w:t>Mgt_level</w:t>
      </w:r>
      <w:proofErr w:type="spellEnd"/>
      <w:r>
        <w:t xml:space="preserve"> Which level best applies to you?</w:t>
      </w:r>
    </w:p>
    <w:p w14:paraId="1451FF34" w14:textId="77777777" w:rsidR="00F3357E" w:rsidRDefault="001F23BC">
      <w:pPr>
        <w:pStyle w:val="ListParagraph"/>
        <w:keepNext/>
        <w:numPr>
          <w:ilvl w:val="0"/>
          <w:numId w:val="4"/>
        </w:numPr>
      </w:pPr>
      <w:r>
        <w:t xml:space="preserve">Level 1 (Associate, Consultant or </w:t>
      </w:r>
      <w:proofErr w:type="gramStart"/>
      <w:r>
        <w:t>equivalent)  (</w:t>
      </w:r>
      <w:proofErr w:type="gramEnd"/>
      <w:r>
        <w:t xml:space="preserve">1) </w:t>
      </w:r>
    </w:p>
    <w:p w14:paraId="28B82E68" w14:textId="77777777" w:rsidR="00F3357E" w:rsidRDefault="001F23BC">
      <w:pPr>
        <w:pStyle w:val="ListParagraph"/>
        <w:keepNext/>
        <w:numPr>
          <w:ilvl w:val="0"/>
          <w:numId w:val="4"/>
        </w:numPr>
      </w:pPr>
      <w:r>
        <w:t xml:space="preserve">Level 2 (Senior Consultant or </w:t>
      </w:r>
      <w:proofErr w:type="gramStart"/>
      <w:r>
        <w:t>equivalent)  (</w:t>
      </w:r>
      <w:proofErr w:type="gramEnd"/>
      <w:r>
        <w:t xml:space="preserve">2) </w:t>
      </w:r>
    </w:p>
    <w:p w14:paraId="3CD90E51" w14:textId="77777777" w:rsidR="00F3357E" w:rsidRDefault="001F23BC">
      <w:pPr>
        <w:pStyle w:val="ListParagraph"/>
        <w:keepNext/>
        <w:numPr>
          <w:ilvl w:val="0"/>
          <w:numId w:val="4"/>
        </w:numPr>
      </w:pPr>
      <w:r>
        <w:t xml:space="preserve">Level 3 (Director or </w:t>
      </w:r>
      <w:proofErr w:type="gramStart"/>
      <w:r>
        <w:t>equivalent)  (</w:t>
      </w:r>
      <w:proofErr w:type="gramEnd"/>
      <w:r>
        <w:t xml:space="preserve">3) </w:t>
      </w:r>
    </w:p>
    <w:p w14:paraId="6E071EA7" w14:textId="77777777" w:rsidR="00F3357E" w:rsidRDefault="001F23BC">
      <w:pPr>
        <w:pStyle w:val="ListParagraph"/>
        <w:keepNext/>
        <w:numPr>
          <w:ilvl w:val="0"/>
          <w:numId w:val="4"/>
        </w:numPr>
      </w:pPr>
      <w:r>
        <w:t xml:space="preserve">Level 4 (Senior Director or </w:t>
      </w:r>
      <w:proofErr w:type="gramStart"/>
      <w:r>
        <w:t>equivalent)  (</w:t>
      </w:r>
      <w:proofErr w:type="gramEnd"/>
      <w:r>
        <w:t xml:space="preserve">4) </w:t>
      </w:r>
    </w:p>
    <w:p w14:paraId="222FD5B8" w14:textId="77777777" w:rsidR="00F3357E" w:rsidRDefault="001F23BC">
      <w:pPr>
        <w:pStyle w:val="ListParagraph"/>
        <w:keepNext/>
        <w:numPr>
          <w:ilvl w:val="0"/>
          <w:numId w:val="4"/>
        </w:numPr>
      </w:pPr>
      <w:r>
        <w:t xml:space="preserve">Level 5 or level 6 (Managing Director or equivalent; Senior Managing </w:t>
      </w:r>
      <w:proofErr w:type="gramStart"/>
      <w:r>
        <w:t>Director)  (</w:t>
      </w:r>
      <w:proofErr w:type="gramEnd"/>
      <w:r>
        <w:t xml:space="preserve">5) </w:t>
      </w:r>
    </w:p>
    <w:p w14:paraId="2026C0CC" w14:textId="77777777" w:rsidR="00F3357E" w:rsidRDefault="00F3357E"/>
    <w:p w14:paraId="09BF1A7E" w14:textId="77777777" w:rsidR="00F3357E" w:rsidRDefault="00F3357E">
      <w:pPr>
        <w:pStyle w:val="QuestionSeparator"/>
      </w:pPr>
    </w:p>
    <w:tbl>
      <w:tblPr>
        <w:tblStyle w:val="QQuestionIconTable"/>
        <w:tblW w:w="50" w:type="auto"/>
        <w:tblLook w:val="07E0" w:firstRow="1" w:lastRow="1" w:firstColumn="1" w:lastColumn="1" w:noHBand="1" w:noVBand="1"/>
      </w:tblPr>
      <w:tblGrid>
        <w:gridCol w:w="380"/>
      </w:tblGrid>
      <w:tr w:rsidR="00F3357E" w14:paraId="4B971524" w14:textId="77777777">
        <w:tc>
          <w:tcPr>
            <w:tcW w:w="50" w:type="dxa"/>
          </w:tcPr>
          <w:p w14:paraId="03681916" w14:textId="77777777" w:rsidR="00F3357E" w:rsidRDefault="001F23BC">
            <w:pPr>
              <w:keepNext/>
            </w:pPr>
            <w:r>
              <w:rPr>
                <w:noProof/>
              </w:rPr>
              <w:drawing>
                <wp:inline distT="0" distB="0" distL="0" distR="0" wp14:anchorId="3DAA12F6" wp14:editId="40A63B96">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7E12F019" w14:textId="77777777" w:rsidR="00F3357E" w:rsidRDefault="00F3357E"/>
    <w:p w14:paraId="3791F01C" w14:textId="77777777" w:rsidR="00F3357E" w:rsidRDefault="001F23BC">
      <w:pPr>
        <w:keepNext/>
      </w:pPr>
      <w:r>
        <w:lastRenderedPageBreak/>
        <w:t>Gender You are:</w:t>
      </w:r>
    </w:p>
    <w:p w14:paraId="74B533EA" w14:textId="77777777" w:rsidR="00F3357E" w:rsidRDefault="001F23BC">
      <w:pPr>
        <w:pStyle w:val="ListParagraph"/>
        <w:keepNext/>
        <w:numPr>
          <w:ilvl w:val="0"/>
          <w:numId w:val="4"/>
        </w:numPr>
      </w:pPr>
      <w:proofErr w:type="gramStart"/>
      <w:r>
        <w:t>Female  (</w:t>
      </w:r>
      <w:proofErr w:type="gramEnd"/>
      <w:r>
        <w:t xml:space="preserve">1) </w:t>
      </w:r>
    </w:p>
    <w:p w14:paraId="66959EBA" w14:textId="77777777" w:rsidR="00F3357E" w:rsidRDefault="001F23BC">
      <w:pPr>
        <w:pStyle w:val="ListParagraph"/>
        <w:keepNext/>
        <w:numPr>
          <w:ilvl w:val="0"/>
          <w:numId w:val="4"/>
        </w:numPr>
      </w:pPr>
      <w:proofErr w:type="gramStart"/>
      <w:r>
        <w:t>Mal</w:t>
      </w:r>
      <w:r>
        <w:t>e  (</w:t>
      </w:r>
      <w:proofErr w:type="gramEnd"/>
      <w:r>
        <w:t xml:space="preserve">2) </w:t>
      </w:r>
    </w:p>
    <w:p w14:paraId="14F73631" w14:textId="77777777" w:rsidR="00F3357E" w:rsidRDefault="001F23BC">
      <w:pPr>
        <w:pStyle w:val="ListParagraph"/>
        <w:keepNext/>
        <w:numPr>
          <w:ilvl w:val="0"/>
          <w:numId w:val="4"/>
        </w:numPr>
      </w:pPr>
      <w:r>
        <w:t xml:space="preserve">Non </w:t>
      </w:r>
      <w:proofErr w:type="gramStart"/>
      <w:r>
        <w:t>binary  (</w:t>
      </w:r>
      <w:proofErr w:type="gramEnd"/>
      <w:r>
        <w:t xml:space="preserve">3) </w:t>
      </w:r>
    </w:p>
    <w:p w14:paraId="6AE6A980" w14:textId="77777777" w:rsidR="00F3357E" w:rsidRDefault="001F23BC">
      <w:pPr>
        <w:pStyle w:val="ListParagraph"/>
        <w:keepNext/>
        <w:numPr>
          <w:ilvl w:val="0"/>
          <w:numId w:val="4"/>
        </w:numPr>
      </w:pPr>
      <w:proofErr w:type="gramStart"/>
      <w:r>
        <w:t>Other  (</w:t>
      </w:r>
      <w:proofErr w:type="gramEnd"/>
      <w:r>
        <w:t xml:space="preserve">4) </w:t>
      </w:r>
    </w:p>
    <w:p w14:paraId="2E017A14" w14:textId="77777777" w:rsidR="00F3357E" w:rsidRDefault="001F23BC">
      <w:pPr>
        <w:pStyle w:val="ListParagraph"/>
        <w:keepNext/>
        <w:numPr>
          <w:ilvl w:val="0"/>
          <w:numId w:val="4"/>
        </w:numPr>
      </w:pPr>
      <w:r>
        <w:t xml:space="preserve">Prefer not to </w:t>
      </w:r>
      <w:proofErr w:type="gramStart"/>
      <w:r>
        <w:t>say  (</w:t>
      </w:r>
      <w:proofErr w:type="gramEnd"/>
      <w:r>
        <w:t xml:space="preserve">5) </w:t>
      </w:r>
    </w:p>
    <w:p w14:paraId="09B51E5F" w14:textId="77777777" w:rsidR="00F3357E" w:rsidRDefault="00F3357E"/>
    <w:p w14:paraId="045AD278" w14:textId="77777777" w:rsidR="00F3357E" w:rsidRDefault="00F3357E">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F3357E" w14:paraId="03A55804" w14:textId="77777777">
        <w:tblPrEx>
          <w:tblCellMar>
            <w:top w:w="0" w:type="dxa"/>
            <w:bottom w:w="0" w:type="dxa"/>
          </w:tblCellMar>
        </w:tblPrEx>
        <w:trPr>
          <w:trHeight w:val="300"/>
        </w:trPr>
        <w:tc>
          <w:tcPr>
            <w:tcW w:w="1368" w:type="dxa"/>
            <w:tcBorders>
              <w:top w:val="nil"/>
              <w:left w:val="nil"/>
              <w:bottom w:val="nil"/>
              <w:right w:val="nil"/>
            </w:tcBorders>
          </w:tcPr>
          <w:p w14:paraId="2B4902A9" w14:textId="77777777" w:rsidR="00F3357E" w:rsidRDefault="001F23BC">
            <w:pPr>
              <w:rPr>
                <w:color w:val="CCCCCC"/>
              </w:rPr>
            </w:pPr>
            <w:r>
              <w:rPr>
                <w:color w:val="CCCCCC"/>
              </w:rPr>
              <w:t>Page Break</w:t>
            </w:r>
          </w:p>
        </w:tc>
        <w:tc>
          <w:tcPr>
            <w:tcW w:w="8208" w:type="dxa"/>
            <w:tcBorders>
              <w:top w:val="nil"/>
              <w:left w:val="nil"/>
              <w:bottom w:val="nil"/>
              <w:right w:val="nil"/>
            </w:tcBorders>
          </w:tcPr>
          <w:p w14:paraId="2AF7E8A9" w14:textId="77777777" w:rsidR="00F3357E" w:rsidRDefault="00F3357E">
            <w:pPr>
              <w:pBdr>
                <w:top w:val="single" w:sz="8" w:space="0" w:color="CCCCCC"/>
              </w:pBdr>
              <w:spacing w:before="120" w:after="120" w:line="120" w:lineRule="auto"/>
              <w:jc w:val="center"/>
              <w:rPr>
                <w:color w:val="CCCCCC"/>
              </w:rPr>
            </w:pPr>
          </w:p>
        </w:tc>
      </w:tr>
    </w:tbl>
    <w:p w14:paraId="792E42E7" w14:textId="77777777" w:rsidR="00F3357E" w:rsidRDefault="001F23BC">
      <w:r>
        <w:br w:type="page"/>
      </w:r>
    </w:p>
    <w:p w14:paraId="7EC9939F" w14:textId="77777777" w:rsidR="00F3357E" w:rsidRDefault="00F3357E"/>
    <w:p w14:paraId="163136C5" w14:textId="77777777" w:rsidR="00F3357E" w:rsidRDefault="001F23BC">
      <w:pPr>
        <w:keepNext/>
      </w:pPr>
      <w:proofErr w:type="spellStart"/>
      <w:r>
        <w:t>Job_role</w:t>
      </w:r>
      <w:proofErr w:type="spellEnd"/>
      <w:r>
        <w:t xml:space="preserve"> Are you working in a billable job-role or in a core operations role? Which of the below best describes your job?</w:t>
      </w:r>
    </w:p>
    <w:p w14:paraId="790EEEB7" w14:textId="77777777" w:rsidR="00F3357E" w:rsidRDefault="001F23BC">
      <w:pPr>
        <w:pStyle w:val="ListParagraph"/>
        <w:keepNext/>
        <w:numPr>
          <w:ilvl w:val="0"/>
          <w:numId w:val="4"/>
        </w:numPr>
      </w:pPr>
      <w:r>
        <w:t xml:space="preserve">Billable job </w:t>
      </w:r>
      <w:proofErr w:type="gramStart"/>
      <w:r>
        <w:t>role  (</w:t>
      </w:r>
      <w:proofErr w:type="gramEnd"/>
      <w:r>
        <w:t xml:space="preserve">1) </w:t>
      </w:r>
    </w:p>
    <w:p w14:paraId="4CE8E9CD" w14:textId="77777777" w:rsidR="00F3357E" w:rsidRDefault="001F23BC">
      <w:pPr>
        <w:pStyle w:val="ListParagraph"/>
        <w:keepNext/>
        <w:numPr>
          <w:ilvl w:val="0"/>
          <w:numId w:val="4"/>
        </w:numPr>
      </w:pPr>
      <w:r>
        <w:t xml:space="preserve">Administrative </w:t>
      </w:r>
      <w:proofErr w:type="gramStart"/>
      <w:r>
        <w:t>Support  (</w:t>
      </w:r>
      <w:proofErr w:type="gramEnd"/>
      <w:r>
        <w:t xml:space="preserve">2) </w:t>
      </w:r>
    </w:p>
    <w:p w14:paraId="1E5E391D" w14:textId="77777777" w:rsidR="00F3357E" w:rsidRDefault="001F23BC">
      <w:pPr>
        <w:pStyle w:val="ListParagraph"/>
        <w:keepNext/>
        <w:numPr>
          <w:ilvl w:val="0"/>
          <w:numId w:val="4"/>
        </w:numPr>
      </w:pPr>
      <w:proofErr w:type="gramStart"/>
      <w:r>
        <w:t>Finance  (</w:t>
      </w:r>
      <w:proofErr w:type="gramEnd"/>
      <w:r>
        <w:t xml:space="preserve">4) </w:t>
      </w:r>
    </w:p>
    <w:p w14:paraId="1FC1C6A2" w14:textId="77777777" w:rsidR="00F3357E" w:rsidRDefault="001F23BC">
      <w:pPr>
        <w:pStyle w:val="ListParagraph"/>
        <w:keepNext/>
        <w:numPr>
          <w:ilvl w:val="0"/>
          <w:numId w:val="4"/>
        </w:numPr>
      </w:pPr>
      <w:proofErr w:type="gramStart"/>
      <w:r>
        <w:t>IT  (</w:t>
      </w:r>
      <w:proofErr w:type="gramEnd"/>
      <w:r>
        <w:t xml:space="preserve">5) </w:t>
      </w:r>
    </w:p>
    <w:p w14:paraId="67EDF80F" w14:textId="77777777" w:rsidR="00F3357E" w:rsidRDefault="001F23BC">
      <w:pPr>
        <w:pStyle w:val="ListParagraph"/>
        <w:keepNext/>
        <w:numPr>
          <w:ilvl w:val="0"/>
          <w:numId w:val="4"/>
        </w:numPr>
      </w:pPr>
      <w:proofErr w:type="gramStart"/>
      <w:r>
        <w:t>Legal  (</w:t>
      </w:r>
      <w:proofErr w:type="gramEnd"/>
      <w:r>
        <w:t xml:space="preserve">6) </w:t>
      </w:r>
    </w:p>
    <w:p w14:paraId="2F525508" w14:textId="77777777" w:rsidR="00F3357E" w:rsidRDefault="001F23BC">
      <w:pPr>
        <w:pStyle w:val="ListParagraph"/>
        <w:keepNext/>
        <w:numPr>
          <w:ilvl w:val="0"/>
          <w:numId w:val="4"/>
        </w:numPr>
      </w:pPr>
      <w:proofErr w:type="gramStart"/>
      <w:r>
        <w:t>HR  (</w:t>
      </w:r>
      <w:proofErr w:type="gramEnd"/>
      <w:r>
        <w:t xml:space="preserve">7) </w:t>
      </w:r>
    </w:p>
    <w:p w14:paraId="0494D7DF" w14:textId="77777777" w:rsidR="00F3357E" w:rsidRDefault="001F23BC">
      <w:pPr>
        <w:pStyle w:val="ListParagraph"/>
        <w:keepNext/>
        <w:numPr>
          <w:ilvl w:val="0"/>
          <w:numId w:val="4"/>
        </w:numPr>
      </w:pPr>
      <w:proofErr w:type="gramStart"/>
      <w:r>
        <w:t>Marketing  (</w:t>
      </w:r>
      <w:proofErr w:type="gramEnd"/>
      <w:r>
        <w:t xml:space="preserve">8) </w:t>
      </w:r>
    </w:p>
    <w:p w14:paraId="5D2A2FD2" w14:textId="77777777" w:rsidR="00F3357E" w:rsidRDefault="001F23BC">
      <w:pPr>
        <w:pStyle w:val="ListParagraph"/>
        <w:keepNext/>
        <w:numPr>
          <w:ilvl w:val="0"/>
          <w:numId w:val="4"/>
        </w:numPr>
      </w:pPr>
      <w:r>
        <w:t xml:space="preserve">Real Estate and </w:t>
      </w:r>
      <w:proofErr w:type="gramStart"/>
      <w:r>
        <w:t>Facilities  (</w:t>
      </w:r>
      <w:proofErr w:type="gramEnd"/>
      <w:r>
        <w:t xml:space="preserve">9) </w:t>
      </w:r>
    </w:p>
    <w:p w14:paraId="367972C4" w14:textId="77777777" w:rsidR="00F3357E" w:rsidRDefault="001F23BC">
      <w:pPr>
        <w:pStyle w:val="ListParagraph"/>
        <w:keepNext/>
        <w:numPr>
          <w:ilvl w:val="0"/>
          <w:numId w:val="4"/>
        </w:numPr>
      </w:pPr>
      <w:r>
        <w:t xml:space="preserve">Other, please </w:t>
      </w:r>
      <w:proofErr w:type="gramStart"/>
      <w:r>
        <w:t>specify  (</w:t>
      </w:r>
      <w:proofErr w:type="gramEnd"/>
      <w:r>
        <w:t>10) ________________________________________________</w:t>
      </w:r>
    </w:p>
    <w:p w14:paraId="6C349D1F" w14:textId="77777777" w:rsidR="00F3357E" w:rsidRDefault="00F3357E"/>
    <w:p w14:paraId="397C98E3" w14:textId="77777777" w:rsidR="00F3357E" w:rsidRDefault="00F3357E">
      <w:pPr>
        <w:pStyle w:val="QuestionSeparator"/>
      </w:pPr>
    </w:p>
    <w:tbl>
      <w:tblPr>
        <w:tblStyle w:val="QQuestionIconTable"/>
        <w:tblW w:w="50" w:type="auto"/>
        <w:tblLook w:val="07E0" w:firstRow="1" w:lastRow="1" w:firstColumn="1" w:lastColumn="1" w:noHBand="1" w:noVBand="1"/>
      </w:tblPr>
      <w:tblGrid>
        <w:gridCol w:w="380"/>
      </w:tblGrid>
      <w:tr w:rsidR="00F3357E" w14:paraId="741C22AA" w14:textId="77777777">
        <w:tc>
          <w:tcPr>
            <w:tcW w:w="50" w:type="dxa"/>
          </w:tcPr>
          <w:p w14:paraId="7C020238" w14:textId="77777777" w:rsidR="00F3357E" w:rsidRDefault="001F23BC">
            <w:pPr>
              <w:keepNext/>
            </w:pPr>
            <w:r>
              <w:rPr>
                <w:noProof/>
              </w:rPr>
              <w:drawing>
                <wp:inline distT="0" distB="0" distL="0" distR="0" wp14:anchorId="4448C9A0" wp14:editId="376BDAB0">
                  <wp:extent cx="228600" cy="228600"/>
                  <wp:effectExtent l="0" t="0" r="0" b="0"/>
                  <wp:docPr id="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766ACB91" w14:textId="77777777" w:rsidR="00F3357E" w:rsidRDefault="00F3357E"/>
    <w:p w14:paraId="7A106498" w14:textId="77777777" w:rsidR="00F3357E" w:rsidRDefault="001F23BC">
      <w:pPr>
        <w:keepNext/>
      </w:pPr>
      <w:r>
        <w:t>FT_PT Do you work at FTI consulting?</w:t>
      </w:r>
    </w:p>
    <w:p w14:paraId="61F02336" w14:textId="77777777" w:rsidR="00F3357E" w:rsidRDefault="001F23BC">
      <w:pPr>
        <w:pStyle w:val="ListParagraph"/>
        <w:keepNext/>
        <w:numPr>
          <w:ilvl w:val="0"/>
          <w:numId w:val="4"/>
        </w:numPr>
      </w:pPr>
      <w:r>
        <w:t xml:space="preserve">Full-time?  (1) </w:t>
      </w:r>
    </w:p>
    <w:p w14:paraId="5483C288" w14:textId="77777777" w:rsidR="00F3357E" w:rsidRDefault="001F23BC">
      <w:pPr>
        <w:pStyle w:val="ListParagraph"/>
        <w:keepNext/>
        <w:numPr>
          <w:ilvl w:val="0"/>
          <w:numId w:val="4"/>
        </w:numPr>
      </w:pPr>
      <w:r>
        <w:t>Part-time? If so, how many hours a week?  (2) ________________________________________________</w:t>
      </w:r>
    </w:p>
    <w:p w14:paraId="5DCAB52B" w14:textId="77777777" w:rsidR="00F3357E" w:rsidRDefault="00F3357E"/>
    <w:p w14:paraId="449523B0" w14:textId="77777777" w:rsidR="00F3357E" w:rsidRDefault="00F3357E">
      <w:pPr>
        <w:pStyle w:val="QuestionSeparator"/>
      </w:pPr>
    </w:p>
    <w:tbl>
      <w:tblPr>
        <w:tblStyle w:val="QQuestionIconTable"/>
        <w:tblW w:w="50" w:type="auto"/>
        <w:tblLook w:val="07E0" w:firstRow="1" w:lastRow="1" w:firstColumn="1" w:lastColumn="1" w:noHBand="1" w:noVBand="1"/>
      </w:tblPr>
      <w:tblGrid>
        <w:gridCol w:w="380"/>
      </w:tblGrid>
      <w:tr w:rsidR="00F3357E" w14:paraId="5C5CADA0" w14:textId="77777777">
        <w:tc>
          <w:tcPr>
            <w:tcW w:w="50" w:type="dxa"/>
          </w:tcPr>
          <w:p w14:paraId="2886F473" w14:textId="77777777" w:rsidR="00F3357E" w:rsidRDefault="001F23BC">
            <w:pPr>
              <w:keepNext/>
            </w:pPr>
            <w:r>
              <w:rPr>
                <w:noProof/>
              </w:rPr>
              <w:drawing>
                <wp:inline distT="0" distB="0" distL="0" distR="0" wp14:anchorId="3FB16A6E" wp14:editId="144CC54C">
                  <wp:extent cx="228600" cy="228600"/>
                  <wp:effectExtent l="0" t="0" r="0" b="0"/>
                  <wp:docPr id="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6A7DC8C3" w14:textId="77777777" w:rsidR="00F3357E" w:rsidRDefault="00F3357E"/>
    <w:p w14:paraId="768BC16B" w14:textId="77777777" w:rsidR="00F3357E" w:rsidRDefault="001F23BC">
      <w:pPr>
        <w:keepNext/>
      </w:pPr>
      <w:r>
        <w:t>Tenure How many years have you worked for FTI Consulting?</w:t>
      </w:r>
    </w:p>
    <w:p w14:paraId="6A882B3E" w14:textId="77777777" w:rsidR="00F3357E" w:rsidRDefault="001F23BC">
      <w:pPr>
        <w:pStyle w:val="Dropdown"/>
        <w:keepNext/>
      </w:pPr>
      <w:r>
        <w:t>▼ Less than a year (1) ... More than 20 years (22)</w:t>
      </w:r>
    </w:p>
    <w:p w14:paraId="04EFCFA8" w14:textId="77777777" w:rsidR="00F3357E" w:rsidRDefault="00F3357E"/>
    <w:p w14:paraId="7EFE033E" w14:textId="77777777" w:rsidR="00F3357E" w:rsidRDefault="00F3357E">
      <w:pPr>
        <w:pStyle w:val="QuestionSeparator"/>
      </w:pPr>
    </w:p>
    <w:tbl>
      <w:tblPr>
        <w:tblStyle w:val="QQuestionIconTable"/>
        <w:tblW w:w="50" w:type="auto"/>
        <w:tblLook w:val="07E0" w:firstRow="1" w:lastRow="1" w:firstColumn="1" w:lastColumn="1" w:noHBand="1" w:noVBand="1"/>
      </w:tblPr>
      <w:tblGrid>
        <w:gridCol w:w="380"/>
      </w:tblGrid>
      <w:tr w:rsidR="00F3357E" w14:paraId="3E0715BF" w14:textId="77777777">
        <w:tc>
          <w:tcPr>
            <w:tcW w:w="50" w:type="dxa"/>
          </w:tcPr>
          <w:p w14:paraId="71CF6FF6" w14:textId="77777777" w:rsidR="00F3357E" w:rsidRDefault="001F23BC">
            <w:pPr>
              <w:keepNext/>
            </w:pPr>
            <w:r>
              <w:rPr>
                <w:noProof/>
              </w:rPr>
              <w:drawing>
                <wp:inline distT="0" distB="0" distL="0" distR="0" wp14:anchorId="6039A516" wp14:editId="1E7F2AD7">
                  <wp:extent cx="228600" cy="228600"/>
                  <wp:effectExtent l="0" t="0" r="0" b="0"/>
                  <wp:docPr id="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30DA1116" w14:textId="77777777" w:rsidR="00F3357E" w:rsidRDefault="00F3357E"/>
    <w:p w14:paraId="38CE4485" w14:textId="77777777" w:rsidR="00F3357E" w:rsidRDefault="001F23BC">
      <w:pPr>
        <w:keepNext/>
      </w:pPr>
      <w:r>
        <w:lastRenderedPageBreak/>
        <w:t>Age How old are you?</w:t>
      </w:r>
    </w:p>
    <w:p w14:paraId="5C277FC0" w14:textId="77777777" w:rsidR="00F3357E" w:rsidRDefault="001F23BC">
      <w:pPr>
        <w:pStyle w:val="Dropdown"/>
        <w:keepNext/>
      </w:pPr>
      <w:r>
        <w:t>▼ 18 (1) ... 90 (73</w:t>
      </w:r>
      <w:r>
        <w:t>)</w:t>
      </w:r>
    </w:p>
    <w:p w14:paraId="725CD5FE" w14:textId="77777777" w:rsidR="00F3357E" w:rsidRDefault="00F3357E"/>
    <w:p w14:paraId="6E8A6B08" w14:textId="77777777" w:rsidR="00F3357E" w:rsidRDefault="00F3357E">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F3357E" w14:paraId="39BD1B4F" w14:textId="77777777">
        <w:tblPrEx>
          <w:tblCellMar>
            <w:top w:w="0" w:type="dxa"/>
            <w:bottom w:w="0" w:type="dxa"/>
          </w:tblCellMar>
        </w:tblPrEx>
        <w:trPr>
          <w:trHeight w:val="300"/>
        </w:trPr>
        <w:tc>
          <w:tcPr>
            <w:tcW w:w="1368" w:type="dxa"/>
            <w:tcBorders>
              <w:top w:val="nil"/>
              <w:left w:val="nil"/>
              <w:bottom w:val="nil"/>
              <w:right w:val="nil"/>
            </w:tcBorders>
          </w:tcPr>
          <w:p w14:paraId="4F38F230" w14:textId="77777777" w:rsidR="00F3357E" w:rsidRDefault="001F23BC">
            <w:pPr>
              <w:rPr>
                <w:color w:val="CCCCCC"/>
              </w:rPr>
            </w:pPr>
            <w:r>
              <w:rPr>
                <w:color w:val="CCCCCC"/>
              </w:rPr>
              <w:t>Page Break</w:t>
            </w:r>
          </w:p>
        </w:tc>
        <w:tc>
          <w:tcPr>
            <w:tcW w:w="8208" w:type="dxa"/>
            <w:tcBorders>
              <w:top w:val="nil"/>
              <w:left w:val="nil"/>
              <w:bottom w:val="nil"/>
              <w:right w:val="nil"/>
            </w:tcBorders>
          </w:tcPr>
          <w:p w14:paraId="56B00503" w14:textId="77777777" w:rsidR="00F3357E" w:rsidRDefault="00F3357E">
            <w:pPr>
              <w:pBdr>
                <w:top w:val="single" w:sz="8" w:space="0" w:color="CCCCCC"/>
              </w:pBdr>
              <w:spacing w:before="120" w:after="120" w:line="120" w:lineRule="auto"/>
              <w:jc w:val="center"/>
              <w:rPr>
                <w:color w:val="CCCCCC"/>
              </w:rPr>
            </w:pPr>
          </w:p>
        </w:tc>
      </w:tr>
    </w:tbl>
    <w:p w14:paraId="26CD69A9" w14:textId="77777777" w:rsidR="00F3357E" w:rsidRDefault="001F23BC">
      <w:r>
        <w:br w:type="page"/>
      </w:r>
    </w:p>
    <w:tbl>
      <w:tblPr>
        <w:tblStyle w:val="QQuestionIconTable"/>
        <w:tblW w:w="50" w:type="auto"/>
        <w:tblLook w:val="07E0" w:firstRow="1" w:lastRow="1" w:firstColumn="1" w:lastColumn="1" w:noHBand="1" w:noVBand="1"/>
      </w:tblPr>
      <w:tblGrid>
        <w:gridCol w:w="380"/>
      </w:tblGrid>
      <w:tr w:rsidR="00F3357E" w14:paraId="15FBCA28" w14:textId="77777777">
        <w:tc>
          <w:tcPr>
            <w:tcW w:w="50" w:type="dxa"/>
          </w:tcPr>
          <w:p w14:paraId="315B4892" w14:textId="77777777" w:rsidR="00F3357E" w:rsidRDefault="001F23BC">
            <w:pPr>
              <w:keepNext/>
            </w:pPr>
            <w:r>
              <w:rPr>
                <w:noProof/>
              </w:rPr>
              <w:lastRenderedPageBreak/>
              <w:drawing>
                <wp:inline distT="0" distB="0" distL="0" distR="0" wp14:anchorId="0F9B3886" wp14:editId="50D42BEB">
                  <wp:extent cx="228600" cy="228600"/>
                  <wp:effectExtent l="0" t="0" r="0" b="0"/>
                  <wp:docPr id="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77870E16" w14:textId="77777777" w:rsidR="00F3357E" w:rsidRDefault="00F3357E"/>
    <w:p w14:paraId="13344C9E" w14:textId="77777777" w:rsidR="00F3357E" w:rsidRDefault="001F23BC">
      <w:pPr>
        <w:keepNext/>
      </w:pPr>
      <w:r>
        <w:t>Ethnicity How would you describe your ethnicity?</w:t>
      </w:r>
    </w:p>
    <w:p w14:paraId="586C0F28" w14:textId="77777777" w:rsidR="00F3357E" w:rsidRDefault="001F23BC">
      <w:pPr>
        <w:pStyle w:val="ListParagraph"/>
        <w:keepNext/>
        <w:numPr>
          <w:ilvl w:val="0"/>
          <w:numId w:val="4"/>
        </w:numPr>
      </w:pPr>
      <w:proofErr w:type="gramStart"/>
      <w:r>
        <w:t>White  (</w:t>
      </w:r>
      <w:proofErr w:type="gramEnd"/>
      <w:r>
        <w:t xml:space="preserve">1) </w:t>
      </w:r>
    </w:p>
    <w:p w14:paraId="448E4F7E" w14:textId="77777777" w:rsidR="00F3357E" w:rsidRDefault="001F23BC">
      <w:pPr>
        <w:pStyle w:val="ListParagraph"/>
        <w:keepNext/>
        <w:numPr>
          <w:ilvl w:val="0"/>
          <w:numId w:val="4"/>
        </w:numPr>
      </w:pPr>
      <w:r>
        <w:t xml:space="preserve">East Asian (e.g. Chinese, Japanese, </w:t>
      </w:r>
      <w:proofErr w:type="gramStart"/>
      <w:r>
        <w:t>Korean)  (</w:t>
      </w:r>
      <w:proofErr w:type="gramEnd"/>
      <w:r>
        <w:t xml:space="preserve">2) </w:t>
      </w:r>
    </w:p>
    <w:p w14:paraId="228C6613" w14:textId="77777777" w:rsidR="00F3357E" w:rsidRDefault="001F23BC">
      <w:pPr>
        <w:pStyle w:val="ListParagraph"/>
        <w:keepNext/>
        <w:numPr>
          <w:ilvl w:val="0"/>
          <w:numId w:val="4"/>
        </w:numPr>
      </w:pPr>
      <w:r>
        <w:t xml:space="preserve">South Asian (e.g. Pakistani, </w:t>
      </w:r>
      <w:proofErr w:type="gramStart"/>
      <w:r>
        <w:t>Indian)  (</w:t>
      </w:r>
      <w:proofErr w:type="gramEnd"/>
      <w:r>
        <w:t xml:space="preserve">3) </w:t>
      </w:r>
    </w:p>
    <w:p w14:paraId="7F349D72" w14:textId="77777777" w:rsidR="00F3357E" w:rsidRDefault="001F23BC">
      <w:pPr>
        <w:pStyle w:val="ListParagraph"/>
        <w:keepNext/>
        <w:numPr>
          <w:ilvl w:val="0"/>
          <w:numId w:val="4"/>
        </w:numPr>
      </w:pPr>
      <w:r>
        <w:t xml:space="preserve">Other Asian </w:t>
      </w:r>
      <w:proofErr w:type="gramStart"/>
      <w:r>
        <w:t>background  (</w:t>
      </w:r>
      <w:proofErr w:type="gramEnd"/>
      <w:r>
        <w:t xml:space="preserve">4) </w:t>
      </w:r>
    </w:p>
    <w:p w14:paraId="2089279C" w14:textId="77777777" w:rsidR="00F3357E" w:rsidRDefault="001F23BC">
      <w:pPr>
        <w:pStyle w:val="ListParagraph"/>
        <w:keepNext/>
        <w:numPr>
          <w:ilvl w:val="0"/>
          <w:numId w:val="4"/>
        </w:numPr>
      </w:pPr>
      <w:proofErr w:type="gramStart"/>
      <w:r>
        <w:t>African  (</w:t>
      </w:r>
      <w:proofErr w:type="gramEnd"/>
      <w:r>
        <w:t xml:space="preserve">5) </w:t>
      </w:r>
    </w:p>
    <w:p w14:paraId="48C155A0" w14:textId="77777777" w:rsidR="00F3357E" w:rsidRDefault="001F23BC">
      <w:pPr>
        <w:pStyle w:val="ListParagraph"/>
        <w:keepNext/>
        <w:numPr>
          <w:ilvl w:val="0"/>
          <w:numId w:val="4"/>
        </w:numPr>
      </w:pPr>
      <w:proofErr w:type="gramStart"/>
      <w:r>
        <w:t>Caribbean  (</w:t>
      </w:r>
      <w:proofErr w:type="gramEnd"/>
      <w:r>
        <w:t xml:space="preserve">6) </w:t>
      </w:r>
    </w:p>
    <w:p w14:paraId="3BFEBFAE" w14:textId="77777777" w:rsidR="00F3357E" w:rsidRDefault="001F23BC">
      <w:pPr>
        <w:pStyle w:val="ListParagraph"/>
        <w:keepNext/>
        <w:numPr>
          <w:ilvl w:val="0"/>
          <w:numId w:val="4"/>
        </w:numPr>
      </w:pPr>
      <w:r>
        <w:t xml:space="preserve">Other Black </w:t>
      </w:r>
      <w:proofErr w:type="gramStart"/>
      <w:r>
        <w:t>background  (</w:t>
      </w:r>
      <w:proofErr w:type="gramEnd"/>
      <w:r>
        <w:t xml:space="preserve">7) </w:t>
      </w:r>
    </w:p>
    <w:p w14:paraId="370C46E9" w14:textId="77777777" w:rsidR="00F3357E" w:rsidRDefault="001F23BC">
      <w:pPr>
        <w:pStyle w:val="ListParagraph"/>
        <w:keepNext/>
        <w:numPr>
          <w:ilvl w:val="0"/>
          <w:numId w:val="4"/>
        </w:numPr>
      </w:pPr>
      <w:proofErr w:type="gramStart"/>
      <w:r>
        <w:t>Arab  (</w:t>
      </w:r>
      <w:proofErr w:type="gramEnd"/>
      <w:r>
        <w:t xml:space="preserve">8) </w:t>
      </w:r>
    </w:p>
    <w:p w14:paraId="6D09242B" w14:textId="77777777" w:rsidR="00F3357E" w:rsidRDefault="001F23BC">
      <w:pPr>
        <w:pStyle w:val="ListParagraph"/>
        <w:keepNext/>
        <w:numPr>
          <w:ilvl w:val="0"/>
          <w:numId w:val="4"/>
        </w:numPr>
      </w:pPr>
      <w:r>
        <w:t xml:space="preserve">Mixed </w:t>
      </w:r>
      <w:proofErr w:type="gramStart"/>
      <w:r>
        <w:t>background  (</w:t>
      </w:r>
      <w:proofErr w:type="gramEnd"/>
      <w:r>
        <w:t xml:space="preserve">9) </w:t>
      </w:r>
    </w:p>
    <w:p w14:paraId="12BD896C" w14:textId="77777777" w:rsidR="00F3357E" w:rsidRDefault="001F23BC">
      <w:pPr>
        <w:pStyle w:val="ListParagraph"/>
        <w:keepNext/>
        <w:numPr>
          <w:ilvl w:val="0"/>
          <w:numId w:val="4"/>
        </w:numPr>
      </w:pPr>
      <w:r>
        <w:t xml:space="preserve">Other ethnic </w:t>
      </w:r>
      <w:proofErr w:type="gramStart"/>
      <w:r>
        <w:t>group  (</w:t>
      </w:r>
      <w:proofErr w:type="gramEnd"/>
      <w:r>
        <w:t xml:space="preserve">10) </w:t>
      </w:r>
    </w:p>
    <w:p w14:paraId="0C4DBB32" w14:textId="77777777" w:rsidR="00F3357E" w:rsidRDefault="001F23BC">
      <w:pPr>
        <w:pStyle w:val="ListParagraph"/>
        <w:keepNext/>
        <w:numPr>
          <w:ilvl w:val="0"/>
          <w:numId w:val="4"/>
        </w:numPr>
      </w:pPr>
      <w:r>
        <w:t xml:space="preserve">Prefer not to </w:t>
      </w:r>
      <w:proofErr w:type="gramStart"/>
      <w:r>
        <w:t>say  (</w:t>
      </w:r>
      <w:proofErr w:type="gramEnd"/>
      <w:r>
        <w:t xml:space="preserve">11) </w:t>
      </w:r>
    </w:p>
    <w:p w14:paraId="1D13212B" w14:textId="77777777" w:rsidR="00F3357E" w:rsidRDefault="00F3357E"/>
    <w:p w14:paraId="01EC2459" w14:textId="77777777" w:rsidR="00F3357E" w:rsidRDefault="00F3357E">
      <w:pPr>
        <w:pStyle w:val="QuestionSeparator"/>
      </w:pPr>
    </w:p>
    <w:tbl>
      <w:tblPr>
        <w:tblStyle w:val="QQuestionIconTable"/>
        <w:tblW w:w="50" w:type="auto"/>
        <w:tblLook w:val="07E0" w:firstRow="1" w:lastRow="1" w:firstColumn="1" w:lastColumn="1" w:noHBand="1" w:noVBand="1"/>
      </w:tblPr>
      <w:tblGrid>
        <w:gridCol w:w="380"/>
      </w:tblGrid>
      <w:tr w:rsidR="00F3357E" w14:paraId="074F303B" w14:textId="77777777">
        <w:tc>
          <w:tcPr>
            <w:tcW w:w="50" w:type="dxa"/>
          </w:tcPr>
          <w:p w14:paraId="5B3B26DF" w14:textId="77777777" w:rsidR="00F3357E" w:rsidRDefault="001F23BC">
            <w:pPr>
              <w:keepNext/>
            </w:pPr>
            <w:r>
              <w:rPr>
                <w:noProof/>
              </w:rPr>
              <w:drawing>
                <wp:inline distT="0" distB="0" distL="0" distR="0" wp14:anchorId="76A5BBE5" wp14:editId="4F26451D">
                  <wp:extent cx="228600" cy="228600"/>
                  <wp:effectExtent l="0" t="0" r="0" b="0"/>
                  <wp:docPr id="4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Validation.png"/>
                          <pic:cNvPicPr/>
                        </pic:nvPicPr>
                        <pic:blipFill>
                          <a:blip r:embed="rId14"/>
                          <a:stretch>
                            <a:fillRect/>
                          </a:stretch>
                        </pic:blipFill>
                        <pic:spPr>
                          <a:xfrm>
                            <a:off x="0" y="0"/>
                            <a:ext cx="228600" cy="228600"/>
                          </a:xfrm>
                          <a:prstGeom prst="rect">
                            <a:avLst/>
                          </a:prstGeom>
                        </pic:spPr>
                      </pic:pic>
                    </a:graphicData>
                  </a:graphic>
                </wp:inline>
              </w:drawing>
            </w:r>
          </w:p>
        </w:tc>
      </w:tr>
    </w:tbl>
    <w:p w14:paraId="03F9EB2E" w14:textId="77777777" w:rsidR="00F3357E" w:rsidRDefault="00F3357E"/>
    <w:p w14:paraId="25BFE97A" w14:textId="77777777" w:rsidR="00F3357E" w:rsidRDefault="001F23BC">
      <w:pPr>
        <w:keepNext/>
      </w:pPr>
      <w:r>
        <w:t xml:space="preserve">workhours </w:t>
      </w:r>
      <w:r>
        <w:br/>
        <w:t>How many hours a week have you worked on average over the past month (including overtime)?</w:t>
      </w:r>
      <w:r>
        <w:br/>
      </w:r>
      <w:r>
        <w:br/>
      </w:r>
    </w:p>
    <w:p w14:paraId="4E6CB5C7" w14:textId="77777777" w:rsidR="00F3357E" w:rsidRDefault="001F23BC">
      <w:pPr>
        <w:pStyle w:val="TextEntryLine"/>
        <w:ind w:firstLine="400"/>
      </w:pPr>
      <w:r>
        <w:t>________________________________</w:t>
      </w:r>
      <w:r>
        <w:t>________________________________</w:t>
      </w:r>
    </w:p>
    <w:p w14:paraId="3B865F92" w14:textId="77777777" w:rsidR="00F3357E" w:rsidRDefault="00F3357E"/>
    <w:p w14:paraId="2D0D3A6F" w14:textId="77777777" w:rsidR="00F3357E" w:rsidRDefault="00F3357E">
      <w:pPr>
        <w:pStyle w:val="QuestionSeparator"/>
      </w:pPr>
    </w:p>
    <w:tbl>
      <w:tblPr>
        <w:tblStyle w:val="QQuestionIconTable"/>
        <w:tblW w:w="50" w:type="auto"/>
        <w:tblLook w:val="07E0" w:firstRow="1" w:lastRow="1" w:firstColumn="1" w:lastColumn="1" w:noHBand="1" w:noVBand="1"/>
      </w:tblPr>
      <w:tblGrid>
        <w:gridCol w:w="380"/>
      </w:tblGrid>
      <w:tr w:rsidR="00F3357E" w14:paraId="3B213890" w14:textId="77777777">
        <w:tc>
          <w:tcPr>
            <w:tcW w:w="50" w:type="dxa"/>
          </w:tcPr>
          <w:p w14:paraId="6F87785B" w14:textId="77777777" w:rsidR="00F3357E" w:rsidRDefault="001F23BC">
            <w:pPr>
              <w:keepNext/>
            </w:pPr>
            <w:r>
              <w:rPr>
                <w:noProof/>
              </w:rPr>
              <w:drawing>
                <wp:inline distT="0" distB="0" distL="0" distR="0" wp14:anchorId="0A364C5F" wp14:editId="601C7C07">
                  <wp:extent cx="228600" cy="228600"/>
                  <wp:effectExtent l="0" t="0" r="0" b="0"/>
                  <wp:docPr id="4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Validation.png"/>
                          <pic:cNvPicPr/>
                        </pic:nvPicPr>
                        <pic:blipFill>
                          <a:blip r:embed="rId14"/>
                          <a:stretch>
                            <a:fillRect/>
                          </a:stretch>
                        </pic:blipFill>
                        <pic:spPr>
                          <a:xfrm>
                            <a:off x="0" y="0"/>
                            <a:ext cx="228600" cy="228600"/>
                          </a:xfrm>
                          <a:prstGeom prst="rect">
                            <a:avLst/>
                          </a:prstGeom>
                        </pic:spPr>
                      </pic:pic>
                    </a:graphicData>
                  </a:graphic>
                </wp:inline>
              </w:drawing>
            </w:r>
          </w:p>
        </w:tc>
      </w:tr>
    </w:tbl>
    <w:p w14:paraId="0483CFBF" w14:textId="77777777" w:rsidR="00F3357E" w:rsidRDefault="00F3357E"/>
    <w:p w14:paraId="4FC58749" w14:textId="77777777" w:rsidR="00F3357E" w:rsidRDefault="001F23BC">
      <w:pPr>
        <w:keepNext/>
      </w:pPr>
      <w:proofErr w:type="spellStart"/>
      <w:r>
        <w:lastRenderedPageBreak/>
        <w:t>daysoff</w:t>
      </w:r>
      <w:proofErr w:type="spellEnd"/>
      <w:r>
        <w:t xml:space="preserve"> </w:t>
      </w:r>
      <w:proofErr w:type="gramStart"/>
      <w:r>
        <w:t>In</w:t>
      </w:r>
      <w:proofErr w:type="gramEnd"/>
      <w:r>
        <w:t xml:space="preserve"> the past 4 weeks, how many days have you not worked at all (count weekend, days off, and annual leave/holidays)?</w:t>
      </w:r>
    </w:p>
    <w:p w14:paraId="67E3DE7F" w14:textId="77777777" w:rsidR="00F3357E" w:rsidRDefault="001F23BC">
      <w:pPr>
        <w:pStyle w:val="TextEntryLine"/>
        <w:ind w:firstLine="400"/>
      </w:pPr>
      <w:r>
        <w:t>________________________________________________________________</w:t>
      </w:r>
    </w:p>
    <w:p w14:paraId="2BDBAC51" w14:textId="77777777" w:rsidR="00F3357E" w:rsidRDefault="00F3357E"/>
    <w:p w14:paraId="256E74C5" w14:textId="77777777" w:rsidR="00F3357E" w:rsidRDefault="001F23BC">
      <w:pPr>
        <w:pStyle w:val="BlockEndLabel"/>
      </w:pPr>
      <w:r>
        <w:t xml:space="preserve">End of Block: </w:t>
      </w:r>
      <w:r>
        <w:t>Demographics</w:t>
      </w:r>
    </w:p>
    <w:p w14:paraId="19827F23" w14:textId="77777777" w:rsidR="00F3357E" w:rsidRDefault="00F3357E">
      <w:pPr>
        <w:pStyle w:val="BlockSeparator"/>
      </w:pPr>
    </w:p>
    <w:p w14:paraId="3E5425D3" w14:textId="77777777" w:rsidR="00F3357E" w:rsidRDefault="001F23BC">
      <w:pPr>
        <w:pStyle w:val="BlockStartLabel"/>
      </w:pPr>
      <w:r>
        <w:t xml:space="preserve">Start of Block: </w:t>
      </w:r>
      <w:proofErr w:type="spellStart"/>
      <w:r>
        <w:t>FutureResearch</w:t>
      </w:r>
      <w:proofErr w:type="spellEnd"/>
      <w:r>
        <w:t xml:space="preserve"> Consent</w:t>
      </w:r>
    </w:p>
    <w:tbl>
      <w:tblPr>
        <w:tblStyle w:val="QQuestionIconTable"/>
        <w:tblW w:w="50" w:type="auto"/>
        <w:tblLook w:val="07E0" w:firstRow="1" w:lastRow="1" w:firstColumn="1" w:lastColumn="1" w:noHBand="1" w:noVBand="1"/>
      </w:tblPr>
      <w:tblGrid>
        <w:gridCol w:w="380"/>
      </w:tblGrid>
      <w:tr w:rsidR="00F3357E" w14:paraId="3F1D3113" w14:textId="77777777">
        <w:tc>
          <w:tcPr>
            <w:tcW w:w="50" w:type="dxa"/>
          </w:tcPr>
          <w:p w14:paraId="3D3BEDC3" w14:textId="77777777" w:rsidR="00F3357E" w:rsidRDefault="001F23BC">
            <w:pPr>
              <w:keepNext/>
            </w:pPr>
            <w:r>
              <w:rPr>
                <w:noProof/>
              </w:rPr>
              <w:drawing>
                <wp:inline distT="0" distB="0" distL="0" distR="0" wp14:anchorId="3FCEF621" wp14:editId="01C524D0">
                  <wp:extent cx="228600" cy="228600"/>
                  <wp:effectExtent l="0" t="0" r="0" b="0"/>
                  <wp:docPr id="4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DF07A92" w14:textId="77777777" w:rsidR="00F3357E" w:rsidRDefault="00F3357E"/>
    <w:p w14:paraId="6D9B169E" w14:textId="77777777" w:rsidR="00F3357E" w:rsidRDefault="001F23BC">
      <w:pPr>
        <w:keepNext/>
      </w:pPr>
      <w:proofErr w:type="spellStart"/>
      <w:r>
        <w:t>Consent_Future</w:t>
      </w:r>
      <w:proofErr w:type="spellEnd"/>
      <w:r>
        <w:t xml:space="preserve"> </w:t>
      </w:r>
      <w:r>
        <w:rPr>
          <w:b/>
        </w:rPr>
        <w:t xml:space="preserve">Are you happy to participate in the follow-up surveys? </w:t>
      </w:r>
      <w:r>
        <w:t xml:space="preserve">  </w:t>
      </w:r>
      <w:proofErr w:type="gramStart"/>
      <w:r>
        <w:t>In order to</w:t>
      </w:r>
      <w:proofErr w:type="gramEnd"/>
      <w:r>
        <w:t xml:space="preserve"> gather useful data to help inform the new hybrid working principles in an evidence-based way, </w:t>
      </w:r>
      <w:r w:rsidRPr="007931AC">
        <w:rPr>
          <w:highlight w:val="yellow"/>
          <w:rPrChange w:id="17" w:author="Chennells, Matt" w:date="2021-11-05T14:01:00Z">
            <w:rPr/>
          </w:rPrChange>
        </w:rPr>
        <w:t>we will repeat this s</w:t>
      </w:r>
      <w:r w:rsidRPr="007931AC">
        <w:rPr>
          <w:highlight w:val="yellow"/>
          <w:rPrChange w:id="18" w:author="Chennells, Matt" w:date="2021-11-05T14:01:00Z">
            <w:rPr/>
          </w:rPrChange>
        </w:rPr>
        <w:t>urvey once Covid-19 restrictions ease and staff members start to return to the office more regularly</w:t>
      </w:r>
      <w:r>
        <w:t>. The survey will help FTI consulting to understand how your experience of hybrid working may change over time and how it may affect your wellbeing at work.</w:t>
      </w:r>
      <w:r>
        <w:t xml:space="preserve">     Your help and support </w:t>
      </w:r>
      <w:proofErr w:type="gramStart"/>
      <w:r>
        <w:t>is</w:t>
      </w:r>
      <w:proofErr w:type="gramEnd"/>
      <w:r>
        <w:t xml:space="preserve"> vital to help us as the roll out of our hybrid working principles begins. </w:t>
      </w:r>
      <w:r>
        <w:br/>
        <w:t xml:space="preserve">    </w:t>
      </w:r>
      <w:proofErr w:type="gramStart"/>
      <w:r>
        <w:rPr>
          <w:b/>
        </w:rPr>
        <w:t>With this in mind, may</w:t>
      </w:r>
      <w:proofErr w:type="gramEnd"/>
      <w:r>
        <w:rPr>
          <w:b/>
        </w:rPr>
        <w:t xml:space="preserve"> we contact you again to invite you to participate in the follow-up survey?</w:t>
      </w:r>
      <w:r>
        <w:t xml:space="preserve">     Note that when you receive your invitation, y</w:t>
      </w:r>
      <w:r>
        <w:t xml:space="preserve">ou can still decide whether or not you would like to participate </w:t>
      </w:r>
      <w:proofErr w:type="gramStart"/>
      <w:r>
        <w:t>in  future</w:t>
      </w:r>
      <w:proofErr w:type="gramEnd"/>
      <w:r>
        <w:t xml:space="preserve"> surveys. If you do agree to be contacted again, we will ask for your email address in a separate form. Your email address will not be stored in the same place as your responses.   </w:t>
      </w:r>
      <w:r>
        <w:t xml:space="preserve">  Download the Participation Information Sheet </w:t>
      </w:r>
      <w:hyperlink r:id="rId15">
        <w:r>
          <w:rPr>
            <w:color w:val="007AC0"/>
            <w:u w:val="single"/>
          </w:rPr>
          <w:t>here</w:t>
        </w:r>
      </w:hyperlink>
      <w:r>
        <w:t xml:space="preserve">      </w:t>
      </w:r>
    </w:p>
    <w:p w14:paraId="71BF9498" w14:textId="77777777" w:rsidR="00F3357E" w:rsidRDefault="001F23BC">
      <w:pPr>
        <w:pStyle w:val="ListParagraph"/>
        <w:keepNext/>
        <w:numPr>
          <w:ilvl w:val="0"/>
          <w:numId w:val="4"/>
        </w:numPr>
      </w:pPr>
      <w:r>
        <w:t xml:space="preserve">Yes, I am happy to be contacted again for the follow-up </w:t>
      </w:r>
      <w:proofErr w:type="gramStart"/>
      <w:r>
        <w:t>research  (</w:t>
      </w:r>
      <w:proofErr w:type="gramEnd"/>
      <w:r>
        <w:t xml:space="preserve">1) </w:t>
      </w:r>
    </w:p>
    <w:p w14:paraId="5DB48C52" w14:textId="77777777" w:rsidR="00F3357E" w:rsidRDefault="001F23BC">
      <w:pPr>
        <w:pStyle w:val="ListParagraph"/>
        <w:keepNext/>
        <w:numPr>
          <w:ilvl w:val="0"/>
          <w:numId w:val="4"/>
        </w:numPr>
      </w:pPr>
      <w:r>
        <w:t xml:space="preserve">No, don't contact me </w:t>
      </w:r>
      <w:proofErr w:type="gramStart"/>
      <w:r>
        <w:t>again  (</w:t>
      </w:r>
      <w:proofErr w:type="gramEnd"/>
      <w:r>
        <w:t xml:space="preserve">2) </w:t>
      </w:r>
    </w:p>
    <w:p w14:paraId="7277FE6D" w14:textId="77777777" w:rsidR="00F3357E" w:rsidRDefault="00F3357E"/>
    <w:p w14:paraId="0068973C" w14:textId="77777777" w:rsidR="00F3357E" w:rsidRDefault="001F23BC">
      <w:pPr>
        <w:pStyle w:val="BlockEndLabel"/>
      </w:pPr>
      <w:r>
        <w:t xml:space="preserve">End of Block: </w:t>
      </w:r>
      <w:proofErr w:type="spellStart"/>
      <w:r>
        <w:t>FutureResearch</w:t>
      </w:r>
      <w:proofErr w:type="spellEnd"/>
      <w:r>
        <w:t xml:space="preserve"> Consent</w:t>
      </w:r>
    </w:p>
    <w:p w14:paraId="477E812F" w14:textId="77777777" w:rsidR="00F3357E" w:rsidRDefault="00F3357E">
      <w:pPr>
        <w:pStyle w:val="BlockSeparator"/>
      </w:pPr>
    </w:p>
    <w:p w14:paraId="5B2EBE3E" w14:textId="77777777" w:rsidR="00F3357E" w:rsidRDefault="001F23BC">
      <w:pPr>
        <w:pStyle w:val="BlockStartLabel"/>
      </w:pPr>
      <w:r>
        <w:t>Start of Block: Thank you</w:t>
      </w:r>
    </w:p>
    <w:p w14:paraId="2B453468" w14:textId="77777777" w:rsidR="00F3357E" w:rsidRDefault="00F3357E"/>
    <w:p w14:paraId="18F83221" w14:textId="77777777" w:rsidR="00F3357E" w:rsidRDefault="001F23BC">
      <w:pPr>
        <w:keepNext/>
      </w:pPr>
      <w:r>
        <w:t>Thank you Thank you for your participation. We appreciate your time and effort! </w:t>
      </w:r>
      <w:r>
        <w:br/>
        <w:t xml:space="preserve"> </w:t>
      </w:r>
      <w:r>
        <w:br/>
        <w:t xml:space="preserve"> </w:t>
      </w:r>
      <w:r>
        <w:br/>
        <w:t xml:space="preserve"> </w:t>
      </w:r>
      <w:r>
        <w:rPr>
          <w:b/>
        </w:rPr>
        <w:t>If you are feeling anxious or depressed due to the impact that Covid-19 has had on your work and/or life, you may find some help here: </w:t>
      </w:r>
      <w:r>
        <w:t xml:space="preserve">  https://www.nhs.uk/mental-health/nhs-voluntary-charity-services/charity-and-voluntary-services/get-help-from-mental-hea</w:t>
      </w:r>
      <w:r>
        <w:t xml:space="preserve">lth-helplines/  </w:t>
      </w:r>
      <w:r>
        <w:br/>
        <w:t xml:space="preserve">     </w:t>
      </w:r>
      <w:r>
        <w:rPr>
          <w:b/>
        </w:rPr>
        <w:t>If you are struggling with work issues due to pandemic, the CIPD website offers many practical suggestions: </w:t>
      </w:r>
      <w:r>
        <w:t xml:space="preserve">  </w:t>
      </w:r>
      <w:hyperlink r:id="rId16">
        <w:r>
          <w:rPr>
            <w:color w:val="007AC0"/>
            <w:u w:val="single"/>
          </w:rPr>
          <w:t>https://www.acas.org.uk/coronavirus</w:t>
        </w:r>
      </w:hyperlink>
      <w:r>
        <w:t xml:space="preserve">  </w:t>
      </w:r>
      <w:hyperlink r:id="rId17">
        <w:r>
          <w:rPr>
            <w:color w:val="007AC0"/>
            <w:u w:val="single"/>
          </w:rPr>
          <w:t>https://www.nhs.uk/oneyou/every-mind-matters/7-simple-tips-to-tackle-working-from-home/</w:t>
        </w:r>
      </w:hyperlink>
      <w:r>
        <w:t xml:space="preserve">  </w:t>
      </w:r>
      <w:hyperlink r:id="rId18">
        <w:r>
          <w:rPr>
            <w:color w:val="007AC0"/>
            <w:u w:val="single"/>
          </w:rPr>
          <w:t>http</w:t>
        </w:r>
        <w:r>
          <w:rPr>
            <w:color w:val="007AC0"/>
            <w:u w:val="single"/>
          </w:rPr>
          <w:t>s://www.verywellmind.com/the-stress-of-working-from-home-4141174</w:t>
        </w:r>
      </w:hyperlink>
      <w:r>
        <w:t xml:space="preserve">  </w:t>
      </w:r>
      <w:r>
        <w:br/>
        <w:t xml:space="preserve">   </w:t>
      </w:r>
      <w:r>
        <w:br/>
      </w:r>
      <w:r>
        <w:lastRenderedPageBreak/>
        <w:t xml:space="preserve"> If there is anything else you would like to say regarding working at FTI Consulting or the new hybrid work principles, please add it in the box below:</w:t>
      </w:r>
    </w:p>
    <w:p w14:paraId="04A7E63F" w14:textId="77777777" w:rsidR="00F3357E" w:rsidRDefault="001F23BC">
      <w:pPr>
        <w:pStyle w:val="TextEntryLine"/>
        <w:ind w:firstLine="400"/>
      </w:pPr>
      <w:r>
        <w:t>_________________________________</w:t>
      </w:r>
      <w:r>
        <w:t>_______________________________</w:t>
      </w:r>
    </w:p>
    <w:p w14:paraId="3838B297" w14:textId="77777777" w:rsidR="00F3357E" w:rsidRDefault="001F23BC">
      <w:pPr>
        <w:pStyle w:val="TextEntryLine"/>
        <w:ind w:firstLine="400"/>
      </w:pPr>
      <w:r>
        <w:t>________________________________________________________________</w:t>
      </w:r>
    </w:p>
    <w:p w14:paraId="72280B11" w14:textId="77777777" w:rsidR="00F3357E" w:rsidRDefault="001F23BC">
      <w:pPr>
        <w:pStyle w:val="TextEntryLine"/>
        <w:ind w:firstLine="400"/>
      </w:pPr>
      <w:r>
        <w:t>________________________________________________________________</w:t>
      </w:r>
    </w:p>
    <w:p w14:paraId="053D7E92" w14:textId="77777777" w:rsidR="00F3357E" w:rsidRDefault="001F23BC">
      <w:pPr>
        <w:pStyle w:val="TextEntryLine"/>
        <w:ind w:firstLine="400"/>
      </w:pPr>
      <w:r>
        <w:t>________________________________________________________________</w:t>
      </w:r>
    </w:p>
    <w:p w14:paraId="232D5007" w14:textId="77777777" w:rsidR="00F3357E" w:rsidRDefault="001F23BC">
      <w:pPr>
        <w:pStyle w:val="TextEntryLine"/>
        <w:ind w:firstLine="400"/>
      </w:pPr>
      <w:r>
        <w:t>_____________________________</w:t>
      </w:r>
      <w:r>
        <w:t>___________________________________</w:t>
      </w:r>
    </w:p>
    <w:p w14:paraId="1C63DDBC" w14:textId="77777777" w:rsidR="00F3357E" w:rsidRDefault="00F3357E"/>
    <w:p w14:paraId="3E3E29D2" w14:textId="77777777" w:rsidR="00F3357E" w:rsidRDefault="001F23BC">
      <w:pPr>
        <w:pStyle w:val="BlockEndLabel"/>
      </w:pPr>
      <w:r>
        <w:t>End of Block: Thank you</w:t>
      </w:r>
    </w:p>
    <w:p w14:paraId="71D743CA" w14:textId="77777777" w:rsidR="00F3357E" w:rsidRDefault="00F3357E">
      <w:pPr>
        <w:pStyle w:val="BlockSeparator"/>
      </w:pPr>
    </w:p>
    <w:p w14:paraId="6A5088CD" w14:textId="77777777" w:rsidR="00F3357E" w:rsidRDefault="00F3357E"/>
    <w:sectPr w:rsidR="00F3357E">
      <w:headerReference w:type="default" r:id="rId19"/>
      <w:footerReference w:type="even" r:id="rId20"/>
      <w:footerReference w:type="default" r:id="rId2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 w:author="Chennells, Matt" w:date="2021-11-05T13:35:00Z" w:initials="CM">
    <w:p w14:paraId="05979989" w14:textId="25619ACA" w:rsidR="004E5206" w:rsidRDefault="004E5206">
      <w:pPr>
        <w:pStyle w:val="CommentText"/>
      </w:pPr>
      <w:r>
        <w:rPr>
          <w:rStyle w:val="CommentReference"/>
        </w:rPr>
        <w:annotationRef/>
      </w:r>
      <w:r>
        <w:t>Update</w:t>
      </w:r>
    </w:p>
  </w:comment>
  <w:comment w:id="11" w:author="Chennells, Matt" w:date="2021-11-05T13:37:00Z" w:initials="CM">
    <w:p w14:paraId="139F0F30" w14:textId="7A61BC15" w:rsidR="002C784E" w:rsidRDefault="006B2650">
      <w:pPr>
        <w:pStyle w:val="CommentText"/>
      </w:pPr>
      <w:r>
        <w:rPr>
          <w:rStyle w:val="CommentReference"/>
        </w:rPr>
        <w:annotationRef/>
      </w:r>
      <w:proofErr w:type="spellStart"/>
      <w:r>
        <w:t>ProcJ</w:t>
      </w:r>
      <w:proofErr w:type="spellEnd"/>
      <w:r>
        <w:t xml:space="preserve"> think could be very relevant</w:t>
      </w:r>
      <w:r w:rsidR="002C784E">
        <w:t xml:space="preserve"> given qual data</w:t>
      </w:r>
    </w:p>
  </w:comment>
  <w:comment w:id="15" w:author="Chennells, Matt" w:date="2021-11-05T13:38:00Z" w:initials="CM">
    <w:p w14:paraId="252FB856" w14:textId="00658AE0" w:rsidR="00885FA9" w:rsidRDefault="00885FA9">
      <w:pPr>
        <w:pStyle w:val="CommentText"/>
      </w:pPr>
      <w:r>
        <w:rPr>
          <w:rStyle w:val="CommentReference"/>
        </w:rPr>
        <w:annotationRef/>
      </w:r>
      <w:r>
        <w:t>Having returned to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5979989" w15:done="0"/>
  <w15:commentEx w15:paraId="139F0F30" w15:done="0"/>
  <w15:commentEx w15:paraId="252FB8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2FB1BD" w16cex:dateUtc="2021-11-05T13:35:00Z"/>
  <w16cex:commentExtensible w16cex:durableId="252FB203" w16cex:dateUtc="2021-11-05T13:37:00Z"/>
  <w16cex:commentExtensible w16cex:durableId="252FB242" w16cex:dateUtc="2021-11-05T1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5979989" w16cid:durableId="252FB1BD"/>
  <w16cid:commentId w16cid:paraId="139F0F30" w16cid:durableId="252FB203"/>
  <w16cid:commentId w16cid:paraId="252FB856" w16cid:durableId="252FB2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C15D24" w14:textId="77777777" w:rsidR="001F23BC" w:rsidRDefault="001F23BC">
      <w:pPr>
        <w:spacing w:line="240" w:lineRule="auto"/>
      </w:pPr>
      <w:r>
        <w:separator/>
      </w:r>
    </w:p>
  </w:endnote>
  <w:endnote w:type="continuationSeparator" w:id="0">
    <w:p w14:paraId="56FE655F" w14:textId="77777777" w:rsidR="001F23BC" w:rsidRDefault="001F23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1671A" w14:textId="77777777" w:rsidR="00EB001B" w:rsidRDefault="001F23BC"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1F23BC"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70E50" w14:textId="77777777" w:rsidR="00EB001B" w:rsidRDefault="001F23BC"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1F23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DDD78F" w14:textId="77777777" w:rsidR="001F23BC" w:rsidRDefault="001F23BC">
      <w:pPr>
        <w:spacing w:line="240" w:lineRule="auto"/>
      </w:pPr>
      <w:r>
        <w:separator/>
      </w:r>
    </w:p>
  </w:footnote>
  <w:footnote w:type="continuationSeparator" w:id="0">
    <w:p w14:paraId="1A9C2D61" w14:textId="77777777" w:rsidR="001F23BC" w:rsidRDefault="001F23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242B3" w14:textId="77777777" w:rsidR="00000000" w:rsidRDefault="001F23BC">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ennells, Matt">
    <w15:presenceInfo w15:providerId="AD" w15:userId="S::u1662684@live.warwick.ac.uk::6a5dc238-c853-4d01-866b-f0f445a594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trackRevision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182B72"/>
    <w:rsid w:val="001F23BC"/>
    <w:rsid w:val="002C784E"/>
    <w:rsid w:val="004E5206"/>
    <w:rsid w:val="00553982"/>
    <w:rsid w:val="006B2650"/>
    <w:rsid w:val="007931AC"/>
    <w:rsid w:val="00885FA9"/>
    <w:rsid w:val="00B70267"/>
    <w:rsid w:val="00C90ADA"/>
    <w:rsid w:val="00F22B15"/>
    <w:rsid w:val="00F3357E"/>
    <w:rsid w:val="00F56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E4ACF"/>
  <w15:docId w15:val="{1C906F2B-AAE9-4B46-863B-C02A393D0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GB" w:eastAsia="en-GB"/>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character" w:styleId="CommentReference">
    <w:name w:val="annotation reference"/>
    <w:basedOn w:val="DefaultParagraphFont"/>
    <w:uiPriority w:val="99"/>
    <w:semiHidden/>
    <w:unhideWhenUsed/>
    <w:rsid w:val="004E5206"/>
    <w:rPr>
      <w:sz w:val="16"/>
      <w:szCs w:val="16"/>
    </w:rPr>
  </w:style>
  <w:style w:type="paragraph" w:styleId="CommentText">
    <w:name w:val="annotation text"/>
    <w:basedOn w:val="Normal"/>
    <w:link w:val="CommentTextChar"/>
    <w:uiPriority w:val="99"/>
    <w:semiHidden/>
    <w:unhideWhenUsed/>
    <w:rsid w:val="004E5206"/>
    <w:pPr>
      <w:spacing w:line="240" w:lineRule="auto"/>
    </w:pPr>
    <w:rPr>
      <w:sz w:val="20"/>
      <w:szCs w:val="20"/>
    </w:rPr>
  </w:style>
  <w:style w:type="character" w:customStyle="1" w:styleId="CommentTextChar">
    <w:name w:val="Comment Text Char"/>
    <w:basedOn w:val="DefaultParagraphFont"/>
    <w:link w:val="CommentText"/>
    <w:uiPriority w:val="99"/>
    <w:semiHidden/>
    <w:rsid w:val="004E5206"/>
    <w:rPr>
      <w:sz w:val="20"/>
      <w:szCs w:val="20"/>
    </w:rPr>
  </w:style>
  <w:style w:type="paragraph" w:styleId="CommentSubject">
    <w:name w:val="annotation subject"/>
    <w:basedOn w:val="CommentText"/>
    <w:next w:val="CommentText"/>
    <w:link w:val="CommentSubjectChar"/>
    <w:uiPriority w:val="99"/>
    <w:semiHidden/>
    <w:unhideWhenUsed/>
    <w:rsid w:val="004E5206"/>
    <w:rPr>
      <w:b/>
      <w:bCs/>
    </w:rPr>
  </w:style>
  <w:style w:type="character" w:customStyle="1" w:styleId="CommentSubjectChar">
    <w:name w:val="Comment Subject Char"/>
    <w:basedOn w:val="CommentTextChar"/>
    <w:link w:val="CommentSubject"/>
    <w:uiPriority w:val="99"/>
    <w:semiHidden/>
    <w:rsid w:val="004E520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wbs.qualtrics.com/CP/File.php?F=F_7NIPtC3ldkY4cZM" TargetMode="External"/><Relationship Id="rId13" Type="http://schemas.microsoft.com/office/2018/08/relationships/commentsExtensible" Target="commentsExtensible.xml"/><Relationship Id="rId18" Type="http://schemas.openxmlformats.org/officeDocument/2006/relationships/hyperlink" Target="https://www.verywellmind.com/the-stress-of-working-from-home-4141174"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hyperlink" Target="https://www.nhs.uk/oneyou/every-mind-matters/7-simple-tips-to-tackle-working-from-home/" TargetMode="External"/><Relationship Id="rId2" Type="http://schemas.openxmlformats.org/officeDocument/2006/relationships/styles" Target="styles.xml"/><Relationship Id="rId16" Type="http://schemas.openxmlformats.org/officeDocument/2006/relationships/hyperlink" Target="https://www.acas.org.uk/coronaviru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bs.qualtrics.com/CP/File.php?F=F_0pmBXNblxPOucKy" TargetMode="External"/><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58</Pages>
  <Words>3626</Words>
  <Characters>20673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Hybrid Working - response to communication - FINAL</vt:lpstr>
    </vt:vector>
  </TitlesOfParts>
  <Company>Qualtrics</Company>
  <LinksUpToDate>false</LinksUpToDate>
  <CharactersWithSpaces>24251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Hybrid Working - response to communication - FINAL</dc:title>
  <dc:subject/>
  <dc:creator>Qualtrics</dc:creator>
  <cp:keywords/>
  <dc:description/>
  <cp:lastModifiedBy>Chennells, Matt</cp:lastModifiedBy>
  <cp:revision>9</cp:revision>
  <dcterms:created xsi:type="dcterms:W3CDTF">2021-11-05T13:33:00Z</dcterms:created>
  <dcterms:modified xsi:type="dcterms:W3CDTF">2021-11-05T14:46:00Z</dcterms:modified>
</cp:coreProperties>
</file>